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3AF5" w14:textId="77777777" w:rsidR="00481A89" w:rsidRDefault="00674B1C">
      <w:bookmarkStart w:id="0" w:name="_GoBack"/>
      <w:bookmarkEnd w:id="0"/>
      <w:commentRangeStart w:id="1"/>
      <w:commentRangeStart w:id="2"/>
      <w:r w:rsidRPr="00E3207A">
        <w:rPr>
          <w:b/>
        </w:rPr>
        <w:t>Introduction</w:t>
      </w:r>
      <w:commentRangeEnd w:id="1"/>
      <w:r w:rsidR="003C1197" w:rsidRPr="00E3207A">
        <w:rPr>
          <w:rStyle w:val="CommentReference"/>
          <w:b/>
        </w:rPr>
        <w:commentReference w:id="1"/>
      </w:r>
      <w:commentRangeEnd w:id="2"/>
      <w:r w:rsidR="00615AC7">
        <w:rPr>
          <w:rStyle w:val="CommentReference"/>
        </w:rPr>
        <w:commentReference w:id="2"/>
      </w:r>
    </w:p>
    <w:p w14:paraId="63B7B6B8" w14:textId="77777777" w:rsidR="00553B44" w:rsidRDefault="00553B44" w:rsidP="00553B44"/>
    <w:p w14:paraId="4D43CCDC" w14:textId="77777777" w:rsidR="00553B44" w:rsidRDefault="00553B44" w:rsidP="00553B44">
      <w:commentRangeStart w:id="3"/>
      <w:r>
        <w:t>Thermosensitivity is important for species exhibiting temperature dependent sex determination (TSD), and understanding its role in development is an important, unanswered question. RNA-</w:t>
      </w:r>
      <w:proofErr w:type="spellStart"/>
      <w:r>
        <w:t>seq</w:t>
      </w:r>
      <w:proofErr w:type="spellEnd"/>
      <w:r>
        <w:t xml:space="preserve"> experiments in </w:t>
      </w:r>
      <w:r w:rsidRPr="00C82CCB">
        <w:rPr>
          <w:i/>
        </w:rPr>
        <w:t>Chrysemys picta</w:t>
      </w:r>
      <w:r>
        <w:t xml:space="preserve"> (a TSD species) and </w:t>
      </w:r>
      <w:proofErr w:type="spellStart"/>
      <w:r w:rsidRPr="00C82CCB">
        <w:rPr>
          <w:i/>
        </w:rPr>
        <w:t>Apalone</w:t>
      </w:r>
      <w:proofErr w:type="spellEnd"/>
      <w:r w:rsidRPr="00C82CCB">
        <w:rPr>
          <w:i/>
        </w:rPr>
        <w:t xml:space="preserve"> </w:t>
      </w:r>
      <w:proofErr w:type="spellStart"/>
      <w:r w:rsidRPr="00C82CCB">
        <w:rPr>
          <w:i/>
        </w:rPr>
        <w:t>spinifera</w:t>
      </w:r>
      <w:proofErr w:type="spellEnd"/>
      <w:r>
        <w:t xml:space="preserve"> (a genotypic SD species) have revealed interesting thermosensitivity patterns in some genes known to be related to urogenital networks in mammals (Radhakrishnan </w:t>
      </w:r>
      <w:r>
        <w:rPr>
          <w:i/>
        </w:rPr>
        <w:t>et al</w:t>
      </w:r>
      <w:r>
        <w:t xml:space="preserve">, 2017). TSD is believed to be the ancestral state in turtles, with </w:t>
      </w:r>
      <w:commentRangeStart w:id="4"/>
      <w:r>
        <w:t>GSD</w:t>
      </w:r>
      <w:commentRangeEnd w:id="4"/>
      <w:r w:rsidR="002054EF">
        <w:rPr>
          <w:rStyle w:val="CommentReference"/>
        </w:rPr>
        <w:commentReference w:id="4"/>
      </w:r>
      <w:r>
        <w:t xml:space="preserve"> arising a number of times (and possibly reverting back to TSD) (Valenzuela and Adams, 2011). </w:t>
      </w:r>
    </w:p>
    <w:p w14:paraId="3D16ED76" w14:textId="77777777" w:rsidR="00553B44" w:rsidRDefault="00553B44" w:rsidP="00553B44"/>
    <w:p w14:paraId="33A0A408" w14:textId="77777777" w:rsidR="00553B44" w:rsidRDefault="00553B44" w:rsidP="00553B44">
      <w:r>
        <w:t xml:space="preserve">Wt1 is a transcription factor involved in urogenital development (GCID: GC11M032365) and exhibits thermosensitivity in both </w:t>
      </w:r>
      <w:r w:rsidRPr="00C82CCB">
        <w:rPr>
          <w:i/>
        </w:rPr>
        <w:t>C. picta</w:t>
      </w:r>
      <w:r>
        <w:t xml:space="preserve"> and </w:t>
      </w:r>
      <w:r w:rsidRPr="00C82CCB">
        <w:rPr>
          <w:i/>
        </w:rPr>
        <w:t xml:space="preserve">A. </w:t>
      </w:r>
      <w:proofErr w:type="spellStart"/>
      <w:r w:rsidRPr="00C82CCB">
        <w:rPr>
          <w:i/>
        </w:rPr>
        <w:t>spinifera</w:t>
      </w:r>
      <w:proofErr w:type="spellEnd"/>
      <w:r>
        <w:rPr>
          <w:i/>
        </w:rPr>
        <w:t xml:space="preserve"> </w:t>
      </w:r>
      <w:r>
        <w:t xml:space="preserve">(Radhakrishnan </w:t>
      </w:r>
      <w:r>
        <w:rPr>
          <w:i/>
        </w:rPr>
        <w:t>et al</w:t>
      </w:r>
      <w:r>
        <w:t xml:space="preserve">, 2017), two distantly related </w:t>
      </w:r>
      <w:proofErr w:type="spellStart"/>
      <w:r>
        <w:rPr>
          <w:i/>
        </w:rPr>
        <w:t>Cryptodiran</w:t>
      </w:r>
      <w:proofErr w:type="spellEnd"/>
      <w:r>
        <w:rPr>
          <w:i/>
        </w:rPr>
        <w:t xml:space="preserve"> </w:t>
      </w:r>
      <w:r>
        <w:t xml:space="preserve">turtle species. In </w:t>
      </w:r>
      <w:r w:rsidRPr="00C82CCB">
        <w:rPr>
          <w:i/>
        </w:rPr>
        <w:t>C. picta</w:t>
      </w:r>
      <w:r>
        <w:t xml:space="preserve"> it has shown male-biased differential expression during the thermosensitive period (TSP) (developmental stages 19 and 22). The pattern is mixed in </w:t>
      </w:r>
      <w:r w:rsidRPr="00C82CCB">
        <w:rPr>
          <w:i/>
        </w:rPr>
        <w:t xml:space="preserve">A. </w:t>
      </w:r>
      <w:proofErr w:type="spellStart"/>
      <w:r w:rsidRPr="00C82CCB">
        <w:rPr>
          <w:i/>
        </w:rPr>
        <w:t>spinifera</w:t>
      </w:r>
      <w:proofErr w:type="spellEnd"/>
      <w:r>
        <w:t xml:space="preserve"> with male biased expression prior to and late in the TSP (developmental stages 15 and 22) but female biased expression earlier in the TSP (developmental stage 19) (Radhakrishnan </w:t>
      </w:r>
      <w:r>
        <w:rPr>
          <w:i/>
        </w:rPr>
        <w:t>et al</w:t>
      </w:r>
      <w:r>
        <w:t xml:space="preserve">, 2017). This raises the question of why a GSD species from an ancient GSD lineage would still exhibit thermosensitivity in genes proposed to be involved in sex determination? Is it simply residual? Does it serve some other function? </w:t>
      </w:r>
    </w:p>
    <w:p w14:paraId="34C18A6B" w14:textId="77777777" w:rsidR="00553B44" w:rsidRDefault="00553B44" w:rsidP="00553B44"/>
    <w:p w14:paraId="7FE7F798" w14:textId="77777777" w:rsidR="00553B44" w:rsidRDefault="00553B44" w:rsidP="00553B44">
      <w:r>
        <w:t xml:space="preserve">Sf1 is a transcription factor involved in sex determination (GCID: GC09M124481). Its pattern of thermosensitivity is more as one might expect between TSD and GSD turtles with thermosensitivity present in </w:t>
      </w:r>
      <w:r w:rsidRPr="00E33211">
        <w:rPr>
          <w:i/>
        </w:rPr>
        <w:t>C. picta</w:t>
      </w:r>
      <w:r>
        <w:t xml:space="preserve"> and absent in </w:t>
      </w:r>
      <w:r w:rsidRPr="00E33211">
        <w:rPr>
          <w:i/>
        </w:rPr>
        <w:t xml:space="preserve">A. </w:t>
      </w:r>
      <w:proofErr w:type="spellStart"/>
      <w:r w:rsidRPr="00E33211">
        <w:rPr>
          <w:i/>
        </w:rPr>
        <w:t>spinifera</w:t>
      </w:r>
      <w:proofErr w:type="spellEnd"/>
      <w:r>
        <w:t xml:space="preserve">. It shows male-biased differential expression during the TSP (developmental stages 19 and 22) (Radhakrishnan </w:t>
      </w:r>
      <w:r>
        <w:rPr>
          <w:i/>
        </w:rPr>
        <w:t>et al</w:t>
      </w:r>
      <w:r>
        <w:t>, 2017). How will its evolutionary history compare to that of Wt1? Both are important for sex determination but one has retained thermosensitivity and another does not. Questions regarding the thermosensitivity patterns of these genes render it worth examining their evolutionary history using phylogenetic approaches.</w:t>
      </w:r>
      <w:commentRangeEnd w:id="3"/>
      <w:r>
        <w:rPr>
          <w:rStyle w:val="CommentReference"/>
        </w:rPr>
        <w:commentReference w:id="3"/>
      </w:r>
    </w:p>
    <w:p w14:paraId="0112826D" w14:textId="77777777" w:rsidR="00553B44" w:rsidRDefault="00553B44" w:rsidP="00553B44"/>
    <w:p w14:paraId="0ACADB8C" w14:textId="3CE48004" w:rsidR="00D33425" w:rsidRDefault="00D33425" w:rsidP="00D33425">
      <w:pPr>
        <w:pStyle w:val="Caption"/>
        <w:keepNext/>
      </w:pPr>
      <w:r>
        <w:t xml:space="preserve">Table </w:t>
      </w:r>
      <w:fldSimple w:instr=" SEQ Table \* ARABIC ">
        <w:r w:rsidR="005908F4">
          <w:rPr>
            <w:noProof/>
          </w:rPr>
          <w:t>1</w:t>
        </w:r>
      </w:fldSimple>
      <w:r>
        <w:t>. Species used in this study, abbreviations associated with their analysis</w:t>
      </w:r>
      <w:r w:rsidR="005E1F81">
        <w:t xml:space="preserve"> (6-letters </w:t>
      </w:r>
      <w:r w:rsidR="003A2B56">
        <w:t>are used in analysis files only)</w:t>
      </w:r>
      <w:r>
        <w:t>, and corresponding sex determination mechanisms. Outgroups are in bold.</w:t>
      </w:r>
    </w:p>
    <w:tbl>
      <w:tblPr>
        <w:tblStyle w:val="TableGrid"/>
        <w:tblW w:w="0" w:type="auto"/>
        <w:tblLook w:val="04A0" w:firstRow="1" w:lastRow="0" w:firstColumn="1" w:lastColumn="0" w:noHBand="0" w:noVBand="1"/>
      </w:tblPr>
      <w:tblGrid>
        <w:gridCol w:w="3116"/>
        <w:gridCol w:w="3117"/>
        <w:gridCol w:w="3117"/>
      </w:tblGrid>
      <w:tr w:rsidR="00D33425" w14:paraId="1D77B23D" w14:textId="77777777" w:rsidTr="00122F0F">
        <w:tc>
          <w:tcPr>
            <w:tcW w:w="3116" w:type="dxa"/>
          </w:tcPr>
          <w:p w14:paraId="36143641" w14:textId="77777777" w:rsidR="00D33425" w:rsidRDefault="00D33425" w:rsidP="00122F0F">
            <w:r>
              <w:t>Species Name</w:t>
            </w:r>
          </w:p>
        </w:tc>
        <w:tc>
          <w:tcPr>
            <w:tcW w:w="3117" w:type="dxa"/>
          </w:tcPr>
          <w:p w14:paraId="40723CCC" w14:textId="2CC63F72" w:rsidR="00D33425" w:rsidRDefault="00D33425" w:rsidP="00122F0F">
            <w:r>
              <w:t>Abbreviation</w:t>
            </w:r>
            <w:r w:rsidR="00AC409B">
              <w:t xml:space="preserve">s </w:t>
            </w:r>
          </w:p>
        </w:tc>
        <w:tc>
          <w:tcPr>
            <w:tcW w:w="3117" w:type="dxa"/>
          </w:tcPr>
          <w:p w14:paraId="79932823" w14:textId="77777777" w:rsidR="00D33425" w:rsidRDefault="00D33425" w:rsidP="00122F0F">
            <w:r>
              <w:t>Sex Determining Mechanism</w:t>
            </w:r>
          </w:p>
        </w:tc>
      </w:tr>
      <w:tr w:rsidR="00D33425" w14:paraId="18EA5FEB" w14:textId="77777777" w:rsidTr="00122F0F">
        <w:tc>
          <w:tcPr>
            <w:tcW w:w="3116" w:type="dxa"/>
          </w:tcPr>
          <w:p w14:paraId="13FD9AD1" w14:textId="77777777" w:rsidR="00D33425" w:rsidRPr="00985F4D" w:rsidRDefault="00D33425" w:rsidP="00122F0F">
            <w:pPr>
              <w:rPr>
                <w:i/>
              </w:rPr>
            </w:pPr>
            <w:r w:rsidRPr="00985F4D">
              <w:rPr>
                <w:i/>
              </w:rPr>
              <w:t>Chrysemys picta</w:t>
            </w:r>
          </w:p>
        </w:tc>
        <w:tc>
          <w:tcPr>
            <w:tcW w:w="3117" w:type="dxa"/>
          </w:tcPr>
          <w:p w14:paraId="0328F070" w14:textId="4C7CCBE2" w:rsidR="00D33425" w:rsidRDefault="00D33425" w:rsidP="00122F0F">
            <w:proofErr w:type="spellStart"/>
            <w:r>
              <w:t>ChrPic</w:t>
            </w:r>
            <w:proofErr w:type="spellEnd"/>
            <w:r w:rsidR="00AC409B">
              <w:t>, CPI</w:t>
            </w:r>
          </w:p>
        </w:tc>
        <w:tc>
          <w:tcPr>
            <w:tcW w:w="3117" w:type="dxa"/>
          </w:tcPr>
          <w:p w14:paraId="549CA81E" w14:textId="77777777" w:rsidR="00D33425" w:rsidRDefault="00D33425" w:rsidP="00122F0F">
            <w:r>
              <w:t>TSD</w:t>
            </w:r>
          </w:p>
        </w:tc>
      </w:tr>
      <w:tr w:rsidR="00D33425" w14:paraId="1E572110" w14:textId="77777777" w:rsidTr="00122F0F">
        <w:tc>
          <w:tcPr>
            <w:tcW w:w="3116" w:type="dxa"/>
          </w:tcPr>
          <w:p w14:paraId="726E7CC1" w14:textId="77777777" w:rsidR="00D33425" w:rsidRPr="00985F4D" w:rsidRDefault="00D33425" w:rsidP="00122F0F">
            <w:pPr>
              <w:rPr>
                <w:i/>
              </w:rPr>
            </w:pPr>
            <w:proofErr w:type="spellStart"/>
            <w:r w:rsidRPr="00985F4D">
              <w:rPr>
                <w:i/>
              </w:rPr>
              <w:t>Trachemys</w:t>
            </w:r>
            <w:proofErr w:type="spellEnd"/>
            <w:r w:rsidRPr="00985F4D">
              <w:rPr>
                <w:i/>
              </w:rPr>
              <w:t xml:space="preserve"> </w:t>
            </w:r>
            <w:proofErr w:type="spellStart"/>
            <w:r w:rsidRPr="00985F4D">
              <w:rPr>
                <w:i/>
              </w:rPr>
              <w:t>scripta</w:t>
            </w:r>
            <w:proofErr w:type="spellEnd"/>
          </w:p>
        </w:tc>
        <w:tc>
          <w:tcPr>
            <w:tcW w:w="3117" w:type="dxa"/>
          </w:tcPr>
          <w:p w14:paraId="13B4F5C5" w14:textId="6AA68447" w:rsidR="00D33425" w:rsidRDefault="00D33425" w:rsidP="00122F0F">
            <w:proofErr w:type="spellStart"/>
            <w:r>
              <w:t>TraScr</w:t>
            </w:r>
            <w:proofErr w:type="spellEnd"/>
            <w:r w:rsidR="00AC409B">
              <w:t>, TSC</w:t>
            </w:r>
          </w:p>
        </w:tc>
        <w:tc>
          <w:tcPr>
            <w:tcW w:w="3117" w:type="dxa"/>
          </w:tcPr>
          <w:p w14:paraId="20455192" w14:textId="77777777" w:rsidR="00D33425" w:rsidRDefault="00D33425" w:rsidP="00122F0F">
            <w:r>
              <w:t>TSD</w:t>
            </w:r>
          </w:p>
        </w:tc>
      </w:tr>
      <w:tr w:rsidR="00D33425" w14:paraId="1FFAD5E3" w14:textId="77777777" w:rsidTr="00122F0F">
        <w:tc>
          <w:tcPr>
            <w:tcW w:w="3116" w:type="dxa"/>
          </w:tcPr>
          <w:p w14:paraId="0F9C202F" w14:textId="77777777" w:rsidR="00D33425" w:rsidRPr="00985F4D" w:rsidRDefault="00D33425" w:rsidP="00122F0F">
            <w:pPr>
              <w:rPr>
                <w:i/>
              </w:rPr>
            </w:pPr>
            <w:proofErr w:type="spellStart"/>
            <w:r w:rsidRPr="00985F4D">
              <w:rPr>
                <w:i/>
              </w:rPr>
              <w:t>Glyptemys</w:t>
            </w:r>
            <w:proofErr w:type="spellEnd"/>
            <w:r w:rsidRPr="00985F4D">
              <w:rPr>
                <w:i/>
              </w:rPr>
              <w:t xml:space="preserve"> </w:t>
            </w:r>
            <w:proofErr w:type="spellStart"/>
            <w:r w:rsidRPr="00985F4D">
              <w:rPr>
                <w:i/>
              </w:rPr>
              <w:t>insculpta</w:t>
            </w:r>
            <w:proofErr w:type="spellEnd"/>
          </w:p>
        </w:tc>
        <w:tc>
          <w:tcPr>
            <w:tcW w:w="3117" w:type="dxa"/>
          </w:tcPr>
          <w:p w14:paraId="738B557B" w14:textId="112D7635" w:rsidR="00D33425" w:rsidRDefault="00D33425" w:rsidP="00122F0F">
            <w:proofErr w:type="spellStart"/>
            <w:r>
              <w:t>GlyIns</w:t>
            </w:r>
            <w:proofErr w:type="spellEnd"/>
            <w:r w:rsidR="00AC409B">
              <w:t>, GIN</w:t>
            </w:r>
          </w:p>
        </w:tc>
        <w:tc>
          <w:tcPr>
            <w:tcW w:w="3117" w:type="dxa"/>
          </w:tcPr>
          <w:p w14:paraId="435B488B" w14:textId="77777777" w:rsidR="00D33425" w:rsidRDefault="00D33425" w:rsidP="00122F0F">
            <w:r>
              <w:t>GSD</w:t>
            </w:r>
          </w:p>
        </w:tc>
      </w:tr>
      <w:tr w:rsidR="00D33425" w14:paraId="0657B892" w14:textId="77777777" w:rsidTr="00122F0F">
        <w:tc>
          <w:tcPr>
            <w:tcW w:w="3116" w:type="dxa"/>
          </w:tcPr>
          <w:p w14:paraId="74EC33B0" w14:textId="77777777" w:rsidR="00D33425" w:rsidRPr="00985F4D" w:rsidRDefault="00D33425" w:rsidP="00122F0F">
            <w:pPr>
              <w:rPr>
                <w:i/>
              </w:rPr>
            </w:pPr>
            <w:proofErr w:type="spellStart"/>
            <w:r w:rsidRPr="00985F4D">
              <w:rPr>
                <w:i/>
              </w:rPr>
              <w:t>Staurotypus</w:t>
            </w:r>
            <w:proofErr w:type="spellEnd"/>
            <w:r w:rsidRPr="00985F4D">
              <w:rPr>
                <w:i/>
              </w:rPr>
              <w:t xml:space="preserve"> </w:t>
            </w:r>
            <w:proofErr w:type="spellStart"/>
            <w:r w:rsidRPr="00985F4D">
              <w:rPr>
                <w:i/>
              </w:rPr>
              <w:t>triporcatus</w:t>
            </w:r>
            <w:proofErr w:type="spellEnd"/>
          </w:p>
        </w:tc>
        <w:tc>
          <w:tcPr>
            <w:tcW w:w="3117" w:type="dxa"/>
          </w:tcPr>
          <w:p w14:paraId="2487D90E" w14:textId="181C7DA3" w:rsidR="00D33425" w:rsidRDefault="00D33425" w:rsidP="00122F0F">
            <w:proofErr w:type="spellStart"/>
            <w:r>
              <w:t>StaTri</w:t>
            </w:r>
            <w:proofErr w:type="spellEnd"/>
            <w:r w:rsidR="00AC409B">
              <w:t>, STR</w:t>
            </w:r>
          </w:p>
        </w:tc>
        <w:tc>
          <w:tcPr>
            <w:tcW w:w="3117" w:type="dxa"/>
          </w:tcPr>
          <w:p w14:paraId="0A9EBA24" w14:textId="77777777" w:rsidR="00D33425" w:rsidRDefault="00D33425" w:rsidP="00122F0F">
            <w:r>
              <w:t>GSD</w:t>
            </w:r>
          </w:p>
        </w:tc>
      </w:tr>
      <w:tr w:rsidR="00D33425" w14:paraId="53C300A1" w14:textId="77777777" w:rsidTr="00122F0F">
        <w:tc>
          <w:tcPr>
            <w:tcW w:w="3116" w:type="dxa"/>
          </w:tcPr>
          <w:p w14:paraId="6E506312" w14:textId="77777777" w:rsidR="00D33425" w:rsidRPr="00985F4D" w:rsidRDefault="00D33425" w:rsidP="00122F0F">
            <w:pPr>
              <w:rPr>
                <w:i/>
              </w:rPr>
            </w:pPr>
            <w:proofErr w:type="spellStart"/>
            <w:r w:rsidRPr="00985F4D">
              <w:rPr>
                <w:i/>
              </w:rPr>
              <w:t>Chelonia</w:t>
            </w:r>
            <w:proofErr w:type="spellEnd"/>
            <w:r w:rsidRPr="00985F4D">
              <w:rPr>
                <w:i/>
              </w:rPr>
              <w:t xml:space="preserve"> </w:t>
            </w:r>
            <w:proofErr w:type="spellStart"/>
            <w:r w:rsidRPr="00985F4D">
              <w:rPr>
                <w:i/>
              </w:rPr>
              <w:t>mydas</w:t>
            </w:r>
            <w:proofErr w:type="spellEnd"/>
          </w:p>
        </w:tc>
        <w:tc>
          <w:tcPr>
            <w:tcW w:w="3117" w:type="dxa"/>
          </w:tcPr>
          <w:p w14:paraId="1CF5A5EC" w14:textId="180C9A67" w:rsidR="00D33425" w:rsidRDefault="00D33425" w:rsidP="00122F0F">
            <w:proofErr w:type="spellStart"/>
            <w:r>
              <w:t>CheMyd</w:t>
            </w:r>
            <w:proofErr w:type="spellEnd"/>
            <w:r w:rsidR="00AC409B">
              <w:t>, CMY</w:t>
            </w:r>
          </w:p>
        </w:tc>
        <w:tc>
          <w:tcPr>
            <w:tcW w:w="3117" w:type="dxa"/>
          </w:tcPr>
          <w:p w14:paraId="16EB164B" w14:textId="77777777" w:rsidR="00D33425" w:rsidRDefault="00D33425" w:rsidP="00122F0F">
            <w:r>
              <w:t>TSD</w:t>
            </w:r>
          </w:p>
        </w:tc>
      </w:tr>
      <w:tr w:rsidR="00D33425" w14:paraId="2C4EB3ED" w14:textId="77777777" w:rsidTr="00122F0F">
        <w:tc>
          <w:tcPr>
            <w:tcW w:w="3116" w:type="dxa"/>
          </w:tcPr>
          <w:p w14:paraId="7AFC01F7" w14:textId="77777777" w:rsidR="00D33425" w:rsidRPr="00985F4D" w:rsidRDefault="00D33425" w:rsidP="00122F0F">
            <w:pPr>
              <w:rPr>
                <w:i/>
              </w:rPr>
            </w:pPr>
            <w:proofErr w:type="spellStart"/>
            <w:r w:rsidRPr="00985F4D">
              <w:rPr>
                <w:i/>
              </w:rPr>
              <w:t>Carettochelys</w:t>
            </w:r>
            <w:proofErr w:type="spellEnd"/>
            <w:r w:rsidRPr="00985F4D">
              <w:rPr>
                <w:i/>
              </w:rPr>
              <w:t xml:space="preserve"> </w:t>
            </w:r>
            <w:proofErr w:type="spellStart"/>
            <w:r w:rsidRPr="00985F4D">
              <w:rPr>
                <w:i/>
              </w:rPr>
              <w:t>insculpta</w:t>
            </w:r>
            <w:proofErr w:type="spellEnd"/>
          </w:p>
        </w:tc>
        <w:tc>
          <w:tcPr>
            <w:tcW w:w="3117" w:type="dxa"/>
          </w:tcPr>
          <w:p w14:paraId="30E46CFF" w14:textId="368C2022" w:rsidR="00D33425" w:rsidRDefault="00D33425" w:rsidP="00122F0F">
            <w:proofErr w:type="spellStart"/>
            <w:r>
              <w:t>CarIns</w:t>
            </w:r>
            <w:proofErr w:type="spellEnd"/>
            <w:r w:rsidR="00AC409B">
              <w:t>, CIN</w:t>
            </w:r>
          </w:p>
        </w:tc>
        <w:tc>
          <w:tcPr>
            <w:tcW w:w="3117" w:type="dxa"/>
          </w:tcPr>
          <w:p w14:paraId="46364DAD" w14:textId="77777777" w:rsidR="00D33425" w:rsidRDefault="00D33425" w:rsidP="00122F0F">
            <w:r>
              <w:t>TSD</w:t>
            </w:r>
          </w:p>
        </w:tc>
      </w:tr>
      <w:tr w:rsidR="00D33425" w14:paraId="391A8874" w14:textId="77777777" w:rsidTr="00122F0F">
        <w:tc>
          <w:tcPr>
            <w:tcW w:w="3116" w:type="dxa"/>
          </w:tcPr>
          <w:p w14:paraId="625948E9" w14:textId="77777777" w:rsidR="00D33425" w:rsidRPr="00985F4D" w:rsidRDefault="00D33425" w:rsidP="00122F0F">
            <w:pPr>
              <w:rPr>
                <w:i/>
              </w:rPr>
            </w:pPr>
            <w:proofErr w:type="spellStart"/>
            <w:r w:rsidRPr="00985F4D">
              <w:rPr>
                <w:i/>
              </w:rPr>
              <w:t>Pelodiscus</w:t>
            </w:r>
            <w:proofErr w:type="spellEnd"/>
            <w:r w:rsidRPr="00985F4D">
              <w:rPr>
                <w:i/>
              </w:rPr>
              <w:t xml:space="preserve"> </w:t>
            </w:r>
            <w:proofErr w:type="spellStart"/>
            <w:r w:rsidRPr="00985F4D">
              <w:rPr>
                <w:i/>
              </w:rPr>
              <w:t>sinensis</w:t>
            </w:r>
            <w:proofErr w:type="spellEnd"/>
          </w:p>
        </w:tc>
        <w:tc>
          <w:tcPr>
            <w:tcW w:w="3117" w:type="dxa"/>
          </w:tcPr>
          <w:p w14:paraId="164F0D3B" w14:textId="38B99377" w:rsidR="00D33425" w:rsidRDefault="00D33425" w:rsidP="00122F0F">
            <w:proofErr w:type="spellStart"/>
            <w:r>
              <w:t>PelSin</w:t>
            </w:r>
            <w:proofErr w:type="spellEnd"/>
            <w:r w:rsidR="00AC409B">
              <w:t>, PSI</w:t>
            </w:r>
          </w:p>
        </w:tc>
        <w:tc>
          <w:tcPr>
            <w:tcW w:w="3117" w:type="dxa"/>
          </w:tcPr>
          <w:p w14:paraId="71BB4A33" w14:textId="77777777" w:rsidR="00D33425" w:rsidRDefault="00D33425" w:rsidP="00122F0F">
            <w:r>
              <w:t>GSD</w:t>
            </w:r>
          </w:p>
        </w:tc>
      </w:tr>
      <w:tr w:rsidR="00D33425" w14:paraId="471D8442" w14:textId="77777777" w:rsidTr="00122F0F">
        <w:tc>
          <w:tcPr>
            <w:tcW w:w="3116" w:type="dxa"/>
          </w:tcPr>
          <w:p w14:paraId="49F1A2C8" w14:textId="77777777" w:rsidR="00D33425" w:rsidRPr="00985F4D" w:rsidRDefault="00D33425" w:rsidP="00122F0F">
            <w:pPr>
              <w:rPr>
                <w:i/>
              </w:rPr>
            </w:pPr>
            <w:proofErr w:type="spellStart"/>
            <w:r w:rsidRPr="00985F4D">
              <w:rPr>
                <w:i/>
              </w:rPr>
              <w:t>Apalone</w:t>
            </w:r>
            <w:proofErr w:type="spellEnd"/>
            <w:r w:rsidRPr="00985F4D">
              <w:rPr>
                <w:i/>
              </w:rPr>
              <w:t xml:space="preserve"> </w:t>
            </w:r>
            <w:proofErr w:type="spellStart"/>
            <w:r w:rsidRPr="00985F4D">
              <w:rPr>
                <w:i/>
              </w:rPr>
              <w:t>spinifera</w:t>
            </w:r>
            <w:proofErr w:type="spellEnd"/>
          </w:p>
        </w:tc>
        <w:tc>
          <w:tcPr>
            <w:tcW w:w="3117" w:type="dxa"/>
          </w:tcPr>
          <w:p w14:paraId="55FEA7EC" w14:textId="425B1146" w:rsidR="00D33425" w:rsidRDefault="00D33425" w:rsidP="00122F0F">
            <w:proofErr w:type="spellStart"/>
            <w:r>
              <w:t>ApaSpi</w:t>
            </w:r>
            <w:proofErr w:type="spellEnd"/>
            <w:r w:rsidR="00AC409B">
              <w:t>, ASP</w:t>
            </w:r>
          </w:p>
        </w:tc>
        <w:tc>
          <w:tcPr>
            <w:tcW w:w="3117" w:type="dxa"/>
          </w:tcPr>
          <w:p w14:paraId="257CFDB3" w14:textId="77777777" w:rsidR="00D33425" w:rsidRDefault="00D33425" w:rsidP="00122F0F">
            <w:r>
              <w:t>GSD</w:t>
            </w:r>
          </w:p>
        </w:tc>
      </w:tr>
      <w:tr w:rsidR="00D33425" w14:paraId="7BE2474C" w14:textId="77777777" w:rsidTr="00122F0F">
        <w:tc>
          <w:tcPr>
            <w:tcW w:w="3116" w:type="dxa"/>
          </w:tcPr>
          <w:p w14:paraId="5267B5B6" w14:textId="77777777" w:rsidR="00D33425" w:rsidRPr="00985F4D" w:rsidRDefault="00D33425" w:rsidP="00122F0F">
            <w:pPr>
              <w:rPr>
                <w:i/>
              </w:rPr>
            </w:pPr>
            <w:proofErr w:type="spellStart"/>
            <w:r w:rsidRPr="00985F4D">
              <w:rPr>
                <w:i/>
              </w:rPr>
              <w:t>Podocnemis</w:t>
            </w:r>
            <w:proofErr w:type="spellEnd"/>
            <w:r w:rsidRPr="00985F4D">
              <w:rPr>
                <w:i/>
              </w:rPr>
              <w:t xml:space="preserve"> </w:t>
            </w:r>
            <w:proofErr w:type="spellStart"/>
            <w:r w:rsidRPr="00985F4D">
              <w:rPr>
                <w:i/>
              </w:rPr>
              <w:t>expansa</w:t>
            </w:r>
            <w:proofErr w:type="spellEnd"/>
          </w:p>
        </w:tc>
        <w:tc>
          <w:tcPr>
            <w:tcW w:w="3117" w:type="dxa"/>
          </w:tcPr>
          <w:p w14:paraId="6FB2E9DF" w14:textId="288FE1A9" w:rsidR="00D33425" w:rsidRDefault="00D33425" w:rsidP="00122F0F">
            <w:proofErr w:type="spellStart"/>
            <w:r>
              <w:t>PodExp</w:t>
            </w:r>
            <w:proofErr w:type="spellEnd"/>
            <w:r w:rsidR="00AC409B">
              <w:t>, PEX</w:t>
            </w:r>
          </w:p>
        </w:tc>
        <w:tc>
          <w:tcPr>
            <w:tcW w:w="3117" w:type="dxa"/>
          </w:tcPr>
          <w:p w14:paraId="3DC2F949" w14:textId="77777777" w:rsidR="00D33425" w:rsidRDefault="00D33425" w:rsidP="00122F0F">
            <w:r>
              <w:t>TSD</w:t>
            </w:r>
          </w:p>
        </w:tc>
      </w:tr>
      <w:tr w:rsidR="00D33425" w14:paraId="43A139EC" w14:textId="77777777" w:rsidTr="00122F0F">
        <w:tc>
          <w:tcPr>
            <w:tcW w:w="3116" w:type="dxa"/>
          </w:tcPr>
          <w:p w14:paraId="32D63063" w14:textId="77777777" w:rsidR="00D33425" w:rsidRPr="00985F4D" w:rsidRDefault="00D33425" w:rsidP="00122F0F">
            <w:pPr>
              <w:rPr>
                <w:i/>
              </w:rPr>
            </w:pPr>
            <w:proofErr w:type="spellStart"/>
            <w:r w:rsidRPr="00985F4D">
              <w:rPr>
                <w:i/>
              </w:rPr>
              <w:t>Emydura</w:t>
            </w:r>
            <w:proofErr w:type="spellEnd"/>
            <w:r w:rsidRPr="00985F4D">
              <w:rPr>
                <w:i/>
              </w:rPr>
              <w:t xml:space="preserve"> </w:t>
            </w:r>
            <w:proofErr w:type="spellStart"/>
            <w:r w:rsidRPr="00985F4D">
              <w:rPr>
                <w:i/>
              </w:rPr>
              <w:t>macquarii</w:t>
            </w:r>
            <w:proofErr w:type="spellEnd"/>
          </w:p>
        </w:tc>
        <w:tc>
          <w:tcPr>
            <w:tcW w:w="3117" w:type="dxa"/>
          </w:tcPr>
          <w:p w14:paraId="5E0B1084" w14:textId="6E77B200" w:rsidR="00D33425" w:rsidRDefault="00D33425" w:rsidP="00122F0F">
            <w:proofErr w:type="spellStart"/>
            <w:r>
              <w:t>EmyMac</w:t>
            </w:r>
            <w:proofErr w:type="spellEnd"/>
            <w:r w:rsidR="00AC409B">
              <w:t>, EMA</w:t>
            </w:r>
          </w:p>
        </w:tc>
        <w:tc>
          <w:tcPr>
            <w:tcW w:w="3117" w:type="dxa"/>
          </w:tcPr>
          <w:p w14:paraId="69858DE3" w14:textId="77777777" w:rsidR="00D33425" w:rsidRDefault="00D33425" w:rsidP="00122F0F">
            <w:r>
              <w:t>GSD</w:t>
            </w:r>
          </w:p>
        </w:tc>
      </w:tr>
      <w:tr w:rsidR="00D33425" w14:paraId="7E3D63DA" w14:textId="77777777" w:rsidTr="00122F0F">
        <w:tc>
          <w:tcPr>
            <w:tcW w:w="3116" w:type="dxa"/>
          </w:tcPr>
          <w:p w14:paraId="1B37E143" w14:textId="77777777" w:rsidR="00D33425" w:rsidRPr="005126B8" w:rsidRDefault="00D33425" w:rsidP="00122F0F">
            <w:pPr>
              <w:rPr>
                <w:b/>
                <w:i/>
              </w:rPr>
            </w:pPr>
            <w:r w:rsidRPr="005126B8">
              <w:rPr>
                <w:b/>
                <w:i/>
              </w:rPr>
              <w:t xml:space="preserve">Alligator </w:t>
            </w:r>
            <w:proofErr w:type="spellStart"/>
            <w:r w:rsidRPr="005126B8">
              <w:rPr>
                <w:b/>
                <w:i/>
              </w:rPr>
              <w:t>mississippiensis</w:t>
            </w:r>
            <w:proofErr w:type="spellEnd"/>
          </w:p>
        </w:tc>
        <w:tc>
          <w:tcPr>
            <w:tcW w:w="3117" w:type="dxa"/>
          </w:tcPr>
          <w:p w14:paraId="49C9889A" w14:textId="32D0D195" w:rsidR="00D33425" w:rsidRPr="005126B8" w:rsidRDefault="00D33425" w:rsidP="00122F0F">
            <w:pPr>
              <w:rPr>
                <w:b/>
                <w:lang w:eastAsia="zh-CN"/>
              </w:rPr>
            </w:pPr>
            <w:proofErr w:type="spellStart"/>
            <w:r w:rsidRPr="005126B8">
              <w:rPr>
                <w:b/>
              </w:rPr>
              <w:t>AllMis</w:t>
            </w:r>
            <w:proofErr w:type="spellEnd"/>
            <w:r w:rsidR="00AC409B">
              <w:rPr>
                <w:b/>
              </w:rPr>
              <w:t>, AMI</w:t>
            </w:r>
          </w:p>
        </w:tc>
        <w:tc>
          <w:tcPr>
            <w:tcW w:w="3117" w:type="dxa"/>
          </w:tcPr>
          <w:p w14:paraId="538A5DCD" w14:textId="77777777" w:rsidR="00D33425" w:rsidRPr="005126B8" w:rsidRDefault="00D33425" w:rsidP="00122F0F">
            <w:pPr>
              <w:rPr>
                <w:b/>
              </w:rPr>
            </w:pPr>
            <w:r w:rsidRPr="005126B8">
              <w:rPr>
                <w:b/>
              </w:rPr>
              <w:t>TSD</w:t>
            </w:r>
          </w:p>
        </w:tc>
      </w:tr>
      <w:tr w:rsidR="00D33425" w14:paraId="65C8F313" w14:textId="77777777" w:rsidTr="00122F0F">
        <w:tc>
          <w:tcPr>
            <w:tcW w:w="3116" w:type="dxa"/>
          </w:tcPr>
          <w:p w14:paraId="142C8EFF" w14:textId="77777777" w:rsidR="00D33425" w:rsidRPr="005126B8" w:rsidRDefault="00D33425" w:rsidP="00122F0F">
            <w:pPr>
              <w:rPr>
                <w:b/>
                <w:i/>
              </w:rPr>
            </w:pPr>
            <w:r w:rsidRPr="005126B8">
              <w:rPr>
                <w:b/>
                <w:i/>
              </w:rPr>
              <w:lastRenderedPageBreak/>
              <w:t xml:space="preserve">Gallus </w:t>
            </w:r>
            <w:proofErr w:type="spellStart"/>
            <w:r w:rsidRPr="005126B8">
              <w:rPr>
                <w:b/>
                <w:i/>
              </w:rPr>
              <w:t>gallus</w:t>
            </w:r>
            <w:proofErr w:type="spellEnd"/>
          </w:p>
        </w:tc>
        <w:tc>
          <w:tcPr>
            <w:tcW w:w="3117" w:type="dxa"/>
          </w:tcPr>
          <w:p w14:paraId="0C76763A" w14:textId="10051C05" w:rsidR="00D33425" w:rsidRPr="005126B8" w:rsidRDefault="00D33425" w:rsidP="00122F0F">
            <w:pPr>
              <w:rPr>
                <w:b/>
              </w:rPr>
            </w:pPr>
            <w:proofErr w:type="spellStart"/>
            <w:r w:rsidRPr="005126B8">
              <w:rPr>
                <w:b/>
              </w:rPr>
              <w:t>GalGal</w:t>
            </w:r>
            <w:proofErr w:type="spellEnd"/>
            <w:r w:rsidR="00AC409B">
              <w:rPr>
                <w:b/>
              </w:rPr>
              <w:t>, GGA</w:t>
            </w:r>
          </w:p>
        </w:tc>
        <w:tc>
          <w:tcPr>
            <w:tcW w:w="3117" w:type="dxa"/>
          </w:tcPr>
          <w:p w14:paraId="37A23B47" w14:textId="77777777" w:rsidR="00D33425" w:rsidRPr="005126B8" w:rsidRDefault="00D33425" w:rsidP="00122F0F">
            <w:pPr>
              <w:rPr>
                <w:b/>
              </w:rPr>
            </w:pPr>
            <w:r w:rsidRPr="005126B8">
              <w:rPr>
                <w:b/>
              </w:rPr>
              <w:t>GSD</w:t>
            </w:r>
          </w:p>
        </w:tc>
      </w:tr>
    </w:tbl>
    <w:p w14:paraId="637948B2" w14:textId="77777777" w:rsidR="00D33425" w:rsidRDefault="00D33425" w:rsidP="00553B44"/>
    <w:p w14:paraId="3EE6C4AF" w14:textId="77777777" w:rsidR="00D33425" w:rsidRDefault="00D33425" w:rsidP="00553B44"/>
    <w:p w14:paraId="3E223AFB" w14:textId="77777777" w:rsidR="00553B44" w:rsidRPr="005A0F85" w:rsidRDefault="00553B44" w:rsidP="00553B44">
      <w:pPr>
        <w:rPr>
          <w:b/>
        </w:rPr>
      </w:pPr>
      <w:r w:rsidRPr="005A0F85">
        <w:rPr>
          <w:b/>
        </w:rPr>
        <w:t xml:space="preserve">Hypotheses </w:t>
      </w:r>
    </w:p>
    <w:p w14:paraId="423D8F8B" w14:textId="77777777" w:rsidR="00553B44" w:rsidRDefault="00553B44" w:rsidP="00553B44"/>
    <w:p w14:paraId="4EB89D10" w14:textId="77777777" w:rsidR="00553B44" w:rsidRDefault="00553B44" w:rsidP="00553B44">
      <w:r>
        <w:t xml:space="preserve">Given the conserved thermosensitivity patterns observed in Wt1 across </w:t>
      </w:r>
      <w:r>
        <w:rPr>
          <w:i/>
        </w:rPr>
        <w:t>C. picta</w:t>
      </w:r>
      <w:r>
        <w:t xml:space="preserve"> and </w:t>
      </w:r>
      <w:r>
        <w:rPr>
          <w:i/>
        </w:rPr>
        <w:t xml:space="preserve">A. </w:t>
      </w:r>
      <w:proofErr w:type="spellStart"/>
      <w:r>
        <w:rPr>
          <w:i/>
        </w:rPr>
        <w:t>spinifera</w:t>
      </w:r>
      <w:proofErr w:type="spellEnd"/>
      <w:r>
        <w:t xml:space="preserve">, it will exhibit similar evolutionary rates across GSD and TSD species. </w:t>
      </w:r>
    </w:p>
    <w:p w14:paraId="1B6E594A" w14:textId="77777777" w:rsidR="00553B44" w:rsidRDefault="00553B44" w:rsidP="00553B44"/>
    <w:p w14:paraId="4DEBC130" w14:textId="736423A0" w:rsidR="00674B1C" w:rsidRDefault="00553B44" w:rsidP="00553B44">
      <w:r>
        <w:t xml:space="preserve">Considering the loss of thermosensitivity observed in Sf1 in </w:t>
      </w:r>
      <w:r>
        <w:rPr>
          <w:i/>
        </w:rPr>
        <w:t xml:space="preserve">A. </w:t>
      </w:r>
      <w:proofErr w:type="spellStart"/>
      <w:r>
        <w:rPr>
          <w:i/>
        </w:rPr>
        <w:t>spinifera</w:t>
      </w:r>
      <w:proofErr w:type="spellEnd"/>
      <w:r>
        <w:t xml:space="preserve"> relative to </w:t>
      </w:r>
      <w:r>
        <w:rPr>
          <w:i/>
        </w:rPr>
        <w:t>C. picta</w:t>
      </w:r>
      <w:r>
        <w:t>, it is predicted it will exhibit faster evolution in GSD species relative to TSD species.</w:t>
      </w:r>
    </w:p>
    <w:p w14:paraId="685F35C3" w14:textId="77777777" w:rsidR="00674B1C" w:rsidRDefault="00674B1C"/>
    <w:p w14:paraId="5CD061A8" w14:textId="1DDC92FD" w:rsidR="0035667E" w:rsidRPr="005126B8" w:rsidRDefault="00674B1C">
      <w:pPr>
        <w:rPr>
          <w:b/>
        </w:rPr>
      </w:pPr>
      <w:r w:rsidRPr="00E3207A">
        <w:rPr>
          <w:b/>
        </w:rPr>
        <w:t>Methods</w:t>
      </w:r>
    </w:p>
    <w:p w14:paraId="75559955" w14:textId="59DE5628" w:rsidR="005126B8" w:rsidRDefault="00090E93" w:rsidP="005126B8">
      <w:pPr>
        <w:keepNext/>
      </w:pPr>
      <w:r>
        <w:rPr>
          <w:noProof/>
        </w:rPr>
        <w:drawing>
          <wp:inline distT="0" distB="0" distL="0" distR="0" wp14:anchorId="419C0F67" wp14:editId="78B48DF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33972E20" w14:textId="3DCEAFEC" w:rsidR="0035667E" w:rsidRDefault="005126B8" w:rsidP="005126B8">
      <w:pPr>
        <w:pStyle w:val="Caption"/>
      </w:pPr>
      <w:r>
        <w:t xml:space="preserve">Figure </w:t>
      </w:r>
      <w:fldSimple w:instr=" SEQ Figure \* ARABIC ">
        <w:r>
          <w:rPr>
            <w:noProof/>
          </w:rPr>
          <w:t>1</w:t>
        </w:r>
      </w:fldSimple>
      <w:r>
        <w:t xml:space="preserve">. Species tree used in analysis of gene evolution rates (based on </w:t>
      </w:r>
      <w:proofErr w:type="spellStart"/>
      <w:r>
        <w:t>Literman</w:t>
      </w:r>
      <w:proofErr w:type="spellEnd"/>
      <w:r>
        <w:t xml:space="preserve"> et al, 2017).</w:t>
      </w:r>
      <w:r w:rsidR="00090E93">
        <w:t xml:space="preserve"> AMI</w:t>
      </w:r>
      <w:r>
        <w:t xml:space="preserve"> and</w:t>
      </w:r>
      <w:r w:rsidR="00090E93">
        <w:t xml:space="preserve"> GGA</w:t>
      </w:r>
      <w:r>
        <w:t xml:space="preserve"> represent the outgroup. Stars indicate branches where TSD </w:t>
      </w:r>
      <w:r>
        <w:sym w:font="Wingdings" w:char="F0E0"/>
      </w:r>
      <w:r>
        <w:t xml:space="preserve"> GSD transitions have been hypothesized to occur (Valenzuela and Adams 2011). See Table # for name abbreviations. Test groups were as follows: 1-</w:t>
      </w:r>
      <w:r w:rsidR="00090E93">
        <w:t>GIN, CPI</w:t>
      </w:r>
      <w:r>
        <w:t>,</w:t>
      </w:r>
      <w:r w:rsidR="00090E93">
        <w:t xml:space="preserve"> TSC</w:t>
      </w:r>
      <w:r>
        <w:t>; 2</w:t>
      </w:r>
      <w:r w:rsidR="00090E93">
        <w:t>-STR, CMY</w:t>
      </w:r>
      <w:r>
        <w:t>; 3-</w:t>
      </w:r>
      <w:r w:rsidR="00090E93">
        <w:t>CIN</w:t>
      </w:r>
      <w:r>
        <w:t xml:space="preserve">, </w:t>
      </w:r>
      <w:r w:rsidR="00090E93">
        <w:t>PSI</w:t>
      </w:r>
      <w:r>
        <w:t xml:space="preserve">, </w:t>
      </w:r>
      <w:r w:rsidR="00090E93">
        <w:t>ASP</w:t>
      </w:r>
      <w:r>
        <w:t>; 4-</w:t>
      </w:r>
      <w:r w:rsidR="00090E93">
        <w:t>PEX</w:t>
      </w:r>
      <w:r>
        <w:t xml:space="preserve">, </w:t>
      </w:r>
      <w:r w:rsidR="00090E93">
        <w:t>EMA</w:t>
      </w:r>
      <w:r>
        <w:t>.</w:t>
      </w:r>
      <w:r w:rsidR="00F50B53">
        <w:t xml:space="preserve"> Tree produced in </w:t>
      </w:r>
      <w:proofErr w:type="spellStart"/>
      <w:r w:rsidR="00F50B53">
        <w:t>Dendroscope</w:t>
      </w:r>
      <w:proofErr w:type="spellEnd"/>
      <w:r w:rsidR="00F50B53">
        <w:t xml:space="preserve"> (v3.5.9).</w:t>
      </w:r>
    </w:p>
    <w:p w14:paraId="413F4718" w14:textId="77777777" w:rsidR="0035667E" w:rsidRDefault="0035667E"/>
    <w:p w14:paraId="5295B2FA" w14:textId="77777777" w:rsidR="0089765C" w:rsidRDefault="00674B1C" w:rsidP="00D33425">
      <w:r>
        <w:t>Coding sequences were obtained from a previous study (</w:t>
      </w:r>
      <w:proofErr w:type="spellStart"/>
      <w:r>
        <w:t>Literman</w:t>
      </w:r>
      <w:proofErr w:type="spellEnd"/>
      <w:r w:rsidR="005126B8">
        <w:t xml:space="preserve"> </w:t>
      </w:r>
      <w:r w:rsidR="005126B8" w:rsidRPr="00823415">
        <w:rPr>
          <w:i/>
        </w:rPr>
        <w:t>et al</w:t>
      </w:r>
      <w:r w:rsidR="00823415">
        <w:t>,</w:t>
      </w:r>
      <w:r w:rsidR="005126B8">
        <w:t xml:space="preserve"> 2017</w:t>
      </w:r>
      <w:r>
        <w:t>) for ten turtle species and an alligator species for the genes SF1 (also known as NR5A1) and WT1</w:t>
      </w:r>
      <w:del w:id="5" w:author="Miao, Ting [GENGM]" w:date="2018-04-15T20:39:00Z">
        <w:r w:rsidDel="000668C6">
          <w:delText xml:space="preserve"> </w:delText>
        </w:r>
      </w:del>
      <w:r>
        <w:t>. Chicken coding sequences for these genes were obtained from the latest NCBI release (103). Separately, sequences were concatenated into a single file and aligned with MAFFT (v7.245) using the --auto parameter for the alignment and --</w:t>
      </w:r>
      <w:proofErr w:type="spellStart"/>
      <w:r>
        <w:t>phylipout</w:t>
      </w:r>
      <w:proofErr w:type="spellEnd"/>
      <w:r>
        <w:t xml:space="preserve"> parameter to produce </w:t>
      </w:r>
      <w:proofErr w:type="spellStart"/>
      <w:r>
        <w:t>phylip</w:t>
      </w:r>
      <w:proofErr w:type="spellEnd"/>
      <w:r>
        <w:t xml:space="preserve"> alignment files. Alignments were tested for differences in rates of evolution between TSD and GSD species for each gene, respectively. Using </w:t>
      </w:r>
      <w:r w:rsidR="006A78EA">
        <w:t xml:space="preserve">CODEML (PAML </w:t>
      </w:r>
      <w:r>
        <w:t xml:space="preserve">v4.9), log likelihoods were calculated for </w:t>
      </w:r>
      <w:r w:rsidR="00335D7B">
        <w:t>the hypothesis that GSD and TSD species would exhibit different rates of evolution</w:t>
      </w:r>
      <w:r w:rsidR="006A78EA">
        <w:t xml:space="preserve"> </w:t>
      </w:r>
      <w:r w:rsidR="00335D7B">
        <w:t xml:space="preserve">for these genes </w:t>
      </w:r>
      <w:r w:rsidR="006A78EA">
        <w:t xml:space="preserve">(parameters: </w:t>
      </w:r>
      <w:proofErr w:type="spellStart"/>
      <w:r w:rsidR="006A78EA">
        <w:t>runmode</w:t>
      </w:r>
      <w:proofErr w:type="spellEnd"/>
      <w:r w:rsidR="006A78EA">
        <w:t xml:space="preserve">=0, </w:t>
      </w:r>
      <w:proofErr w:type="spellStart"/>
      <w:r w:rsidR="006A78EA">
        <w:t>CodonFreq</w:t>
      </w:r>
      <w:proofErr w:type="spellEnd"/>
      <w:r w:rsidR="006A78EA">
        <w:t>=2, model=2, kappa and omega were estimated)</w:t>
      </w:r>
      <w:r>
        <w:t xml:space="preserve">. </w:t>
      </w:r>
    </w:p>
    <w:p w14:paraId="1CDE66FA" w14:textId="77777777" w:rsidR="0089765C" w:rsidRDefault="0089765C" w:rsidP="00D33425"/>
    <w:p w14:paraId="7EBEB9E7" w14:textId="53FFF171" w:rsidR="00D33425" w:rsidRDefault="00674B1C" w:rsidP="00D33425">
      <w:r>
        <w:lastRenderedPageBreak/>
        <w:t>Due to the broad distribution of the two sex determining mechanisms across the species tree</w:t>
      </w:r>
      <w:r w:rsidR="00F50B53">
        <w:t xml:space="preserve"> </w:t>
      </w:r>
      <w:r>
        <w:t>for turtles</w:t>
      </w:r>
      <w:r w:rsidR="00F50B53">
        <w:t xml:space="preserve"> (Fig. 1) (</w:t>
      </w:r>
      <w:r w:rsidR="006450EA">
        <w:t>Valenzuela and Adams, 2011</w:t>
      </w:r>
      <w:r w:rsidR="00F50B53">
        <w:t>)</w:t>
      </w:r>
      <w:r>
        <w:t>, species were broken up into four test groups to look for trends in evolutionary rate differences</w:t>
      </w:r>
      <w:r w:rsidR="006A78EA">
        <w:t xml:space="preserve"> of each gene</w:t>
      </w:r>
      <w:r>
        <w:t xml:space="preserve">. </w:t>
      </w:r>
      <w:r w:rsidR="005446A1">
        <w:t>This enabled more straightforward labeling of hypothesis trees in such a way that controlled for divergence times</w:t>
      </w:r>
      <w:r w:rsidR="006A78EA">
        <w:t xml:space="preserve"> of the group</w:t>
      </w:r>
      <w:r w:rsidR="005446A1">
        <w:t>. Test groups were taxonomically defined (</w:t>
      </w:r>
      <w:r w:rsidR="00B44636">
        <w:t>Fig. 1</w:t>
      </w:r>
      <w:r w:rsidR="005446A1">
        <w:t xml:space="preserve"> and</w:t>
      </w:r>
      <w:r w:rsidR="00F50B53">
        <w:t xml:space="preserve"> Table 2</w:t>
      </w:r>
      <w:r w:rsidR="005446A1">
        <w:t xml:space="preserve">). </w:t>
      </w:r>
    </w:p>
    <w:p w14:paraId="649F2F98" w14:textId="77777777" w:rsidR="00D33425" w:rsidRDefault="00D33425" w:rsidP="00D33425"/>
    <w:p w14:paraId="0FADE17D" w14:textId="274044B8" w:rsidR="00674B1C" w:rsidRDefault="00D33425" w:rsidP="00D33425">
      <w:r>
        <w:t xml:space="preserve">In addition to the above analyses, the same kind of test was run comparing rates on the branches hypothesized to contain TSD </w:t>
      </w:r>
      <w:r>
        <w:sym w:font="Wingdings" w:char="F0E0"/>
      </w:r>
      <w:r>
        <w:t xml:space="preserve"> GSD transitions (Fig</w:t>
      </w:r>
      <w:r w:rsidR="00F50B53">
        <w:t>. 1</w:t>
      </w:r>
      <w:r>
        <w:t xml:space="preserve">) (Valenzuela and Adams 2011) to the null that all branches experienced the same rate. </w:t>
      </w:r>
      <w:r w:rsidR="0089765C">
        <w:t xml:space="preserve">Finally, </w:t>
      </w:r>
      <w:r>
        <w:t xml:space="preserve">CPI and ASP </w:t>
      </w:r>
      <w:r w:rsidR="0089765C">
        <w:t xml:space="preserve">branches </w:t>
      </w:r>
      <w:r>
        <w:t xml:space="preserve">were compared </w:t>
      </w:r>
      <w:r w:rsidR="0089765C">
        <w:t xml:space="preserve">for differences in evolutionary rates </w:t>
      </w:r>
      <w:r>
        <w:t>due to their being species of interest.</w:t>
      </w:r>
      <w:r w:rsidR="004124A4">
        <w:t xml:space="preserve"> CPI and ASP represent two greatly diverged lineages of </w:t>
      </w:r>
      <w:proofErr w:type="spellStart"/>
      <w:r w:rsidR="004124A4" w:rsidRPr="004124A4">
        <w:rPr>
          <w:i/>
        </w:rPr>
        <w:t>Cryptodiran</w:t>
      </w:r>
      <w:proofErr w:type="spellEnd"/>
      <w:r w:rsidR="004124A4">
        <w:t xml:space="preserve"> turtles exhibiting different sex determination mechanisms (TSD and GSD, respectively). </w:t>
      </w:r>
    </w:p>
    <w:p w14:paraId="218F2B67" w14:textId="77777777" w:rsidR="005643D2" w:rsidRDefault="005643D2" w:rsidP="00D33425"/>
    <w:p w14:paraId="0C80C68B" w14:textId="0DE2D86E" w:rsidR="005643D2" w:rsidRDefault="0089765C" w:rsidP="00D33425">
      <w:r>
        <w:t xml:space="preserve">Above analyses were evaluated for significance using likelihood ratio tests with one degree of freedom. </w:t>
      </w:r>
    </w:p>
    <w:p w14:paraId="1CB03016" w14:textId="77777777" w:rsidR="005446A1" w:rsidRDefault="005446A1"/>
    <w:p w14:paraId="79C6D055" w14:textId="700CB072" w:rsidR="00E018C6" w:rsidRDefault="00E018C6" w:rsidP="00E018C6">
      <w:pPr>
        <w:pStyle w:val="Caption"/>
        <w:keepNext/>
      </w:pPr>
      <w:r>
        <w:t xml:space="preserve">Table </w:t>
      </w:r>
      <w:fldSimple w:instr=" SEQ Table \* ARABIC ">
        <w:r w:rsidR="005908F4">
          <w:rPr>
            <w:noProof/>
          </w:rPr>
          <w:t>2</w:t>
        </w:r>
      </w:fldSimple>
      <w:r>
        <w:t xml:space="preserve">. Hypotheses tested for SF1 and WT1. Hash marks indicate how branches were labeled for hypotheses of rate variation. </w:t>
      </w:r>
      <w:r w:rsidR="004C1E83">
        <w:t>Branches were labeled back to the point of divergence for each group or comparison.</w:t>
      </w:r>
      <w:r w:rsidR="00BA6C79">
        <w:t xml:space="preserve"> Trees were rooted with </w:t>
      </w:r>
      <w:r w:rsidR="00BA6C79" w:rsidRPr="00BA6C79">
        <w:rPr>
          <w:i w:val="0"/>
        </w:rPr>
        <w:t xml:space="preserve">A. </w:t>
      </w:r>
      <w:proofErr w:type="spellStart"/>
      <w:r w:rsidR="00BA6C79" w:rsidRPr="00BA6C79">
        <w:rPr>
          <w:i w:val="0"/>
        </w:rPr>
        <w:t>mississippiensis</w:t>
      </w:r>
      <w:proofErr w:type="spellEnd"/>
      <w:r w:rsidR="00BA6C79">
        <w:t xml:space="preserve"> and </w:t>
      </w:r>
      <w:r w:rsidR="00BA6C79" w:rsidRPr="00BA6C79">
        <w:rPr>
          <w:i w:val="0"/>
        </w:rPr>
        <w:t xml:space="preserve">G. </w:t>
      </w:r>
      <w:proofErr w:type="spellStart"/>
      <w:r w:rsidR="00BA6C79" w:rsidRPr="00BA6C79">
        <w:rPr>
          <w:i w:val="0"/>
        </w:rPr>
        <w:t>gallus</w:t>
      </w:r>
      <w:proofErr w:type="spellEnd"/>
      <w:r w:rsidR="00172D31">
        <w:rPr>
          <w:i w:val="0"/>
        </w:rPr>
        <w:t>.</w:t>
      </w:r>
    </w:p>
    <w:tbl>
      <w:tblPr>
        <w:tblStyle w:val="TableGrid"/>
        <w:tblW w:w="0" w:type="auto"/>
        <w:tblLook w:val="04A0" w:firstRow="1" w:lastRow="0" w:firstColumn="1" w:lastColumn="0" w:noHBand="0" w:noVBand="1"/>
      </w:tblPr>
      <w:tblGrid>
        <w:gridCol w:w="1558"/>
        <w:gridCol w:w="1558"/>
        <w:gridCol w:w="1821"/>
      </w:tblGrid>
      <w:tr w:rsidR="005446A1" w14:paraId="0B63C2F0" w14:textId="77777777" w:rsidTr="00E018C6">
        <w:tc>
          <w:tcPr>
            <w:tcW w:w="1558" w:type="dxa"/>
          </w:tcPr>
          <w:p w14:paraId="2E3184E6" w14:textId="0C8960AD" w:rsidR="005446A1" w:rsidRDefault="0024340B">
            <w:r>
              <w:t>Test</w:t>
            </w:r>
          </w:p>
        </w:tc>
        <w:tc>
          <w:tcPr>
            <w:tcW w:w="1558" w:type="dxa"/>
          </w:tcPr>
          <w:p w14:paraId="3CC43B47" w14:textId="633A723F" w:rsidR="005446A1" w:rsidRDefault="00AC409B">
            <w:r>
              <w:t>Alternative Hypothesis</w:t>
            </w:r>
          </w:p>
        </w:tc>
        <w:tc>
          <w:tcPr>
            <w:tcW w:w="1821" w:type="dxa"/>
          </w:tcPr>
          <w:p w14:paraId="4F22F6D2" w14:textId="77777777" w:rsidR="005446A1" w:rsidRDefault="005446A1">
            <w:r>
              <w:t>Null Hypothesis</w:t>
            </w:r>
          </w:p>
        </w:tc>
      </w:tr>
      <w:tr w:rsidR="005446A1" w14:paraId="34E78A42" w14:textId="77777777" w:rsidTr="00E018C6">
        <w:tc>
          <w:tcPr>
            <w:tcW w:w="1558" w:type="dxa"/>
          </w:tcPr>
          <w:p w14:paraId="0D3A3334" w14:textId="194CEE6E" w:rsidR="005446A1" w:rsidRDefault="0024340B">
            <w:r>
              <w:t>Group 1</w:t>
            </w:r>
          </w:p>
        </w:tc>
        <w:tc>
          <w:tcPr>
            <w:tcW w:w="1558" w:type="dxa"/>
          </w:tcPr>
          <w:p w14:paraId="0CCB0658" w14:textId="35C40B1F" w:rsidR="005446A1" w:rsidRDefault="00AC409B">
            <w:r>
              <w:t xml:space="preserve">#1:CPI, </w:t>
            </w:r>
            <w:r w:rsidR="005446A1">
              <w:t xml:space="preserve">TSC </w:t>
            </w:r>
            <w:r>
              <w:t>#2:GIN</w:t>
            </w:r>
          </w:p>
        </w:tc>
        <w:tc>
          <w:tcPr>
            <w:tcW w:w="1821" w:type="dxa"/>
          </w:tcPr>
          <w:p w14:paraId="63BF1723" w14:textId="3BA3A8F0" w:rsidR="005446A1" w:rsidRDefault="00AC409B">
            <w:r>
              <w:t xml:space="preserve">#1:CPI, </w:t>
            </w:r>
            <w:r w:rsidR="005446A1">
              <w:t>TSC</w:t>
            </w:r>
            <w:r w:rsidR="00B764A8">
              <w:t>, GIN</w:t>
            </w:r>
          </w:p>
        </w:tc>
      </w:tr>
      <w:tr w:rsidR="005446A1" w14:paraId="51E6B06F" w14:textId="77777777" w:rsidTr="00E018C6">
        <w:tc>
          <w:tcPr>
            <w:tcW w:w="1558" w:type="dxa"/>
          </w:tcPr>
          <w:p w14:paraId="31AFD913" w14:textId="041693A4" w:rsidR="005446A1" w:rsidRDefault="0024340B">
            <w:r>
              <w:t>Group 2</w:t>
            </w:r>
          </w:p>
        </w:tc>
        <w:tc>
          <w:tcPr>
            <w:tcW w:w="1558" w:type="dxa"/>
          </w:tcPr>
          <w:p w14:paraId="6BD0826E" w14:textId="57A4C1B2" w:rsidR="00AC409B" w:rsidRDefault="00AC409B">
            <w:r>
              <w:t>#1:CMY</w:t>
            </w:r>
            <w:r w:rsidR="005446A1">
              <w:t xml:space="preserve"> </w:t>
            </w:r>
          </w:p>
          <w:p w14:paraId="4227723D" w14:textId="66A7C046" w:rsidR="005446A1" w:rsidRDefault="00AC409B">
            <w:r>
              <w:t>#2:</w:t>
            </w:r>
            <w:r w:rsidR="005446A1">
              <w:t>STR</w:t>
            </w:r>
          </w:p>
        </w:tc>
        <w:tc>
          <w:tcPr>
            <w:tcW w:w="1821" w:type="dxa"/>
          </w:tcPr>
          <w:p w14:paraId="7E565ACF" w14:textId="1094E11F" w:rsidR="005446A1" w:rsidRDefault="00AC409B">
            <w:r>
              <w:t>#1:</w:t>
            </w:r>
            <w:r w:rsidR="005446A1">
              <w:t>CMY</w:t>
            </w:r>
            <w:r w:rsidR="00B764A8">
              <w:t>, STR</w:t>
            </w:r>
          </w:p>
        </w:tc>
      </w:tr>
      <w:tr w:rsidR="005446A1" w14:paraId="3804DDE1" w14:textId="77777777" w:rsidTr="00E018C6">
        <w:tc>
          <w:tcPr>
            <w:tcW w:w="1558" w:type="dxa"/>
          </w:tcPr>
          <w:p w14:paraId="1A0B6845" w14:textId="0C9AE9D0" w:rsidR="005446A1" w:rsidRDefault="0024340B">
            <w:r>
              <w:t>Group 3</w:t>
            </w:r>
          </w:p>
        </w:tc>
        <w:tc>
          <w:tcPr>
            <w:tcW w:w="1558" w:type="dxa"/>
          </w:tcPr>
          <w:p w14:paraId="38BF4191" w14:textId="58EB0F49" w:rsidR="00AC409B" w:rsidRDefault="00AC409B">
            <w:r>
              <w:t>#1:CIN</w:t>
            </w:r>
            <w:r w:rsidR="005446A1">
              <w:t xml:space="preserve"> </w:t>
            </w:r>
          </w:p>
          <w:p w14:paraId="42ABDFA8" w14:textId="333BAB5C" w:rsidR="005446A1" w:rsidRDefault="00AC409B">
            <w:r>
              <w:t xml:space="preserve">#2:PSI, </w:t>
            </w:r>
            <w:r w:rsidR="005446A1">
              <w:t xml:space="preserve">ASP </w:t>
            </w:r>
          </w:p>
        </w:tc>
        <w:tc>
          <w:tcPr>
            <w:tcW w:w="1821" w:type="dxa"/>
          </w:tcPr>
          <w:p w14:paraId="56AFF989" w14:textId="3A8D2540" w:rsidR="005446A1" w:rsidRDefault="00AC409B">
            <w:r>
              <w:t>#1:</w:t>
            </w:r>
            <w:r w:rsidR="005446A1">
              <w:t>CIN</w:t>
            </w:r>
            <w:r w:rsidR="00B764A8">
              <w:t>, PSI, ASP</w:t>
            </w:r>
          </w:p>
        </w:tc>
      </w:tr>
      <w:tr w:rsidR="005446A1" w14:paraId="1311E2DA" w14:textId="77777777" w:rsidTr="00E018C6">
        <w:tc>
          <w:tcPr>
            <w:tcW w:w="1558" w:type="dxa"/>
          </w:tcPr>
          <w:p w14:paraId="2DC0C3CD" w14:textId="1AA9A3AF" w:rsidR="005446A1" w:rsidRDefault="0024340B">
            <w:r>
              <w:t>Group 4</w:t>
            </w:r>
          </w:p>
        </w:tc>
        <w:tc>
          <w:tcPr>
            <w:tcW w:w="1558" w:type="dxa"/>
          </w:tcPr>
          <w:p w14:paraId="5948144A" w14:textId="627DE8D1" w:rsidR="00AC409B" w:rsidRDefault="00AC409B">
            <w:r>
              <w:t>#1:PEX</w:t>
            </w:r>
          </w:p>
          <w:p w14:paraId="572458C0" w14:textId="13599423" w:rsidR="005446A1" w:rsidRDefault="00AC409B">
            <w:r>
              <w:t>#2:</w:t>
            </w:r>
            <w:r w:rsidR="005446A1">
              <w:t>EMA</w:t>
            </w:r>
          </w:p>
        </w:tc>
        <w:tc>
          <w:tcPr>
            <w:tcW w:w="1821" w:type="dxa"/>
          </w:tcPr>
          <w:p w14:paraId="286DB051" w14:textId="53DACA90" w:rsidR="005446A1" w:rsidRDefault="00AC409B">
            <w:r>
              <w:t>#1:</w:t>
            </w:r>
            <w:r w:rsidR="005446A1">
              <w:t>PEX</w:t>
            </w:r>
            <w:r w:rsidR="00B764A8">
              <w:t>, EMA</w:t>
            </w:r>
          </w:p>
        </w:tc>
      </w:tr>
      <w:tr w:rsidR="0024340B" w14:paraId="6CA1A225" w14:textId="77777777" w:rsidTr="00E018C6">
        <w:tc>
          <w:tcPr>
            <w:tcW w:w="1558" w:type="dxa"/>
          </w:tcPr>
          <w:p w14:paraId="0CDD7DF1" w14:textId="3093D831" w:rsidR="0024340B" w:rsidRDefault="0024340B">
            <w:r>
              <w:t xml:space="preserve">TSD </w:t>
            </w:r>
            <w:r>
              <w:sym w:font="Wingdings" w:char="F0E0"/>
            </w:r>
            <w:r>
              <w:t xml:space="preserve"> GSD</w:t>
            </w:r>
          </w:p>
        </w:tc>
        <w:tc>
          <w:tcPr>
            <w:tcW w:w="1558" w:type="dxa"/>
          </w:tcPr>
          <w:p w14:paraId="28353562" w14:textId="0B09F966" w:rsidR="0024340B" w:rsidRDefault="00E018C6">
            <w:r>
              <w:t>Marked by stars in Fig. 1</w:t>
            </w:r>
          </w:p>
        </w:tc>
        <w:tc>
          <w:tcPr>
            <w:tcW w:w="1821" w:type="dxa"/>
          </w:tcPr>
          <w:p w14:paraId="1C4DB83C" w14:textId="21C5BA3A" w:rsidR="0024340B" w:rsidRDefault="00E018C6">
            <w:r>
              <w:t>All branches the same</w:t>
            </w:r>
          </w:p>
        </w:tc>
      </w:tr>
      <w:tr w:rsidR="0024340B" w14:paraId="5EADD26E" w14:textId="77777777" w:rsidTr="00E018C6">
        <w:tc>
          <w:tcPr>
            <w:tcW w:w="1558" w:type="dxa"/>
          </w:tcPr>
          <w:p w14:paraId="1F54AD23" w14:textId="2BC20F22" w:rsidR="0024340B" w:rsidRDefault="00E018C6">
            <w:r>
              <w:t>CPI vs. ASP</w:t>
            </w:r>
          </w:p>
        </w:tc>
        <w:tc>
          <w:tcPr>
            <w:tcW w:w="1558" w:type="dxa"/>
          </w:tcPr>
          <w:p w14:paraId="664CC821" w14:textId="77777777" w:rsidR="0024340B" w:rsidRDefault="00E018C6">
            <w:r>
              <w:t>#1: CPI</w:t>
            </w:r>
          </w:p>
          <w:p w14:paraId="0E82D828" w14:textId="5117C245" w:rsidR="00E018C6" w:rsidRDefault="00E018C6">
            <w:r>
              <w:t>#2: ASP</w:t>
            </w:r>
          </w:p>
        </w:tc>
        <w:tc>
          <w:tcPr>
            <w:tcW w:w="1821" w:type="dxa"/>
          </w:tcPr>
          <w:p w14:paraId="4CAB3219" w14:textId="0B99C6A4" w:rsidR="0024340B" w:rsidRDefault="00E018C6">
            <w:r>
              <w:t>#1:CPI</w:t>
            </w:r>
            <w:r w:rsidR="00B764A8">
              <w:t>, ASP</w:t>
            </w:r>
          </w:p>
        </w:tc>
      </w:tr>
    </w:tbl>
    <w:p w14:paraId="64764149" w14:textId="5D134164" w:rsidR="005A473E" w:rsidRDefault="005A473E"/>
    <w:p w14:paraId="59E98DC4" w14:textId="77777777" w:rsidR="00B81DD3" w:rsidRDefault="00B81DD3"/>
    <w:p w14:paraId="79986EEB" w14:textId="77777777" w:rsidR="00674B1C" w:rsidRPr="00E3207A" w:rsidRDefault="00674B1C">
      <w:pPr>
        <w:rPr>
          <w:b/>
        </w:rPr>
      </w:pPr>
      <w:r w:rsidRPr="00E3207A">
        <w:rPr>
          <w:b/>
        </w:rPr>
        <w:t>Results</w:t>
      </w:r>
    </w:p>
    <w:p w14:paraId="67E438F6" w14:textId="77777777" w:rsidR="00674B1C" w:rsidRDefault="00674B1C"/>
    <w:p w14:paraId="396A1E7E" w14:textId="05616DE2" w:rsidR="00335D7B" w:rsidRDefault="001C77C4">
      <w:r>
        <w:t xml:space="preserve">Likelihood ratio tests (LRT) indicated that among the four subgroups tested, </w:t>
      </w:r>
      <w:r w:rsidR="00656FEE">
        <w:t>group 4</w:t>
      </w:r>
      <w:r w:rsidR="009A4AF4">
        <w:t xml:space="preserve"> (</w:t>
      </w:r>
      <w:r w:rsidR="00656FEE">
        <w:t>PEX vs EMA</w:t>
      </w:r>
      <w:r w:rsidR="009A4AF4">
        <w:t xml:space="preserve">) had greater maximum likelihood support </w:t>
      </w:r>
      <w:r w:rsidR="0015245C">
        <w:t>(p&lt;0.001)</w:t>
      </w:r>
      <w:ins w:id="6" w:author="Miao, Ting [GENGM]" w:date="2018-04-15T20:49:00Z">
        <w:r w:rsidR="000668C6">
          <w:t xml:space="preserve"> </w:t>
        </w:r>
      </w:ins>
      <w:r w:rsidR="009A4AF4">
        <w:t>for the tree specifying different rates be</w:t>
      </w:r>
      <w:r w:rsidR="00656FEE">
        <w:t>tween GSD and TSD species for WT</w:t>
      </w:r>
      <w:r w:rsidR="009A4AF4">
        <w:t>1</w:t>
      </w:r>
      <w:r w:rsidR="00656FEE">
        <w:t xml:space="preserve"> (Table </w:t>
      </w:r>
      <w:r w:rsidR="00812704">
        <w:t>3</w:t>
      </w:r>
      <w:r w:rsidR="005A39C7">
        <w:t>)</w:t>
      </w:r>
      <w:r w:rsidR="009A4AF4">
        <w:t xml:space="preserve">. </w:t>
      </w:r>
      <w:r w:rsidR="0015245C">
        <w:t>The o</w:t>
      </w:r>
      <w:r w:rsidR="00EF52E3">
        <w:t xml:space="preserve">mega value for the GSD </w:t>
      </w:r>
      <w:r w:rsidR="0015245C">
        <w:t>branch</w:t>
      </w:r>
      <w:r w:rsidR="00EF52E3">
        <w:t xml:space="preserve"> (</w:t>
      </w:r>
      <w:r w:rsidR="00656FEE">
        <w:t>EMA</w:t>
      </w:r>
      <w:r w:rsidR="00EF52E3">
        <w:t xml:space="preserve">) was </w:t>
      </w:r>
      <w:r w:rsidR="00656FEE" w:rsidRPr="00FB2E2D">
        <w:t>0.03633</w:t>
      </w:r>
      <w:r w:rsidR="00EF52E3">
        <w:t xml:space="preserve">, for the TSD </w:t>
      </w:r>
      <w:r w:rsidR="0015245C">
        <w:t>branch</w:t>
      </w:r>
      <w:r w:rsidR="00EF52E3">
        <w:t xml:space="preserve"> (</w:t>
      </w:r>
      <w:r w:rsidR="00656FEE">
        <w:t>PEX)</w:t>
      </w:r>
      <w:r w:rsidR="00EF52E3">
        <w:t xml:space="preserve"> was </w:t>
      </w:r>
      <w:r w:rsidR="00656FEE" w:rsidRPr="00656FEE">
        <w:rPr>
          <w:rFonts w:cstheme="minorHAnsi"/>
          <w:color w:val="000000"/>
          <w:szCs w:val="22"/>
        </w:rPr>
        <w:t>0.32891</w:t>
      </w:r>
      <w:r w:rsidR="00EF52E3">
        <w:t xml:space="preserve">, and for the remainder of </w:t>
      </w:r>
      <w:r w:rsidR="0015245C">
        <w:t>the branches</w:t>
      </w:r>
      <w:r w:rsidR="00EF52E3">
        <w:t xml:space="preserve"> was</w:t>
      </w:r>
      <w:r w:rsidR="00656FEE">
        <w:t xml:space="preserve"> </w:t>
      </w:r>
      <w:r w:rsidR="00656FEE" w:rsidRPr="00656FEE">
        <w:t>0.06428</w:t>
      </w:r>
      <w:r w:rsidR="00EF52E3">
        <w:t xml:space="preserve">. </w:t>
      </w:r>
      <w:r w:rsidR="0015245C">
        <w:t>Additionally</w:t>
      </w:r>
      <w:ins w:id="7" w:author="Miao, Ting [GENGM]" w:date="2018-04-15T20:49:00Z">
        <w:r w:rsidR="00C27C50">
          <w:t>,</w:t>
        </w:r>
      </w:ins>
      <w:r w:rsidR="0015245C">
        <w:t xml:space="preserve"> the LRT indicated that group 2 (STR vs CMY) had greater maximum likelihood support (p&lt;0.1) for the tree specifying different rates between GSD and TSD species for WT1 (Table </w:t>
      </w:r>
      <w:r w:rsidR="00812704">
        <w:t>3</w:t>
      </w:r>
      <w:r w:rsidR="0015245C">
        <w:t xml:space="preserve">). The omega value for the GSD branch (STR) was 0.06193, for the TSD branch </w:t>
      </w:r>
      <w:r w:rsidR="0015245C">
        <w:lastRenderedPageBreak/>
        <w:t xml:space="preserve">(CMY) was 0.36941, and for the remainder of the branches was 0.08930. </w:t>
      </w:r>
      <w:r w:rsidR="009A4AF4" w:rsidRPr="009A4AF4">
        <w:t xml:space="preserve">All </w:t>
      </w:r>
      <w:r w:rsidR="009A4AF4">
        <w:t>other results were non-significant for both genes</w:t>
      </w:r>
      <w:r w:rsidR="00656FEE">
        <w:t xml:space="preserve"> (Table</w:t>
      </w:r>
      <w:r w:rsidR="00812704">
        <w:t>s</w:t>
      </w:r>
      <w:r w:rsidR="00656FEE">
        <w:t xml:space="preserve"> 3 and </w:t>
      </w:r>
      <w:r w:rsidR="005A39C7">
        <w:t>4)</w:t>
      </w:r>
      <w:r w:rsidR="009A4AF4">
        <w:t xml:space="preserve">. </w:t>
      </w:r>
    </w:p>
    <w:p w14:paraId="37209B8B" w14:textId="77777777" w:rsidR="00335D7B" w:rsidRDefault="00335D7B"/>
    <w:p w14:paraId="6DD10555" w14:textId="480EA564" w:rsidR="00FD3FF3" w:rsidRDefault="00FD3FF3" w:rsidP="005908F4">
      <w:pPr>
        <w:pStyle w:val="Caption"/>
        <w:keepNext/>
      </w:pPr>
      <w:r>
        <w:t>Table 3</w:t>
      </w:r>
      <w:r w:rsidR="00812704">
        <w:t xml:space="preserve">. Likelihood ratio tests (LRT) for test case hypotheses for the gene WT1. Italics indicates significance of LTR at the p&lt;0.1 level. Bold indicates significance at the p&lt;0.001 level. </w:t>
      </w:r>
      <w:proofErr w:type="spellStart"/>
      <w:r w:rsidR="00812704">
        <w:t>LnL</w:t>
      </w:r>
      <w:proofErr w:type="spellEnd"/>
      <w:r w:rsidR="00812704">
        <w:t xml:space="preserve">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D3FF3" w14:paraId="0F8E1D9F" w14:textId="77777777" w:rsidTr="00FD3FF3">
        <w:tc>
          <w:tcPr>
            <w:tcW w:w="1870" w:type="dxa"/>
          </w:tcPr>
          <w:p w14:paraId="6A788E91" w14:textId="105D7A13" w:rsidR="00FD3FF3" w:rsidRDefault="00FD3FF3" w:rsidP="00FD3FF3">
            <w:r>
              <w:t>WT1</w:t>
            </w:r>
          </w:p>
        </w:tc>
        <w:tc>
          <w:tcPr>
            <w:tcW w:w="1870" w:type="dxa"/>
          </w:tcPr>
          <w:p w14:paraId="2E024138" w14:textId="77777777" w:rsidR="00FD3FF3" w:rsidRDefault="00FD3FF3" w:rsidP="00FD3FF3">
            <w:r>
              <w:t>Alternate(</w:t>
            </w:r>
            <w:proofErr w:type="spellStart"/>
            <w:r>
              <w:t>LnL</w:t>
            </w:r>
            <w:proofErr w:type="spellEnd"/>
            <w:r>
              <w:t>)</w:t>
            </w:r>
          </w:p>
        </w:tc>
        <w:tc>
          <w:tcPr>
            <w:tcW w:w="1870" w:type="dxa"/>
          </w:tcPr>
          <w:p w14:paraId="278CD471" w14:textId="77777777" w:rsidR="00FD3FF3" w:rsidRDefault="00FD3FF3" w:rsidP="00FD3FF3">
            <w:r>
              <w:t>Null(</w:t>
            </w:r>
            <w:proofErr w:type="spellStart"/>
            <w:r>
              <w:t>LnL</w:t>
            </w:r>
            <w:proofErr w:type="spellEnd"/>
            <w:r>
              <w:t>)</w:t>
            </w:r>
          </w:p>
        </w:tc>
        <w:tc>
          <w:tcPr>
            <w:tcW w:w="1870" w:type="dxa"/>
          </w:tcPr>
          <w:p w14:paraId="60BEB762" w14:textId="77777777" w:rsidR="00FD3FF3" w:rsidRDefault="00FD3FF3" w:rsidP="00FD3FF3">
            <w:r>
              <w:t>LRT</w:t>
            </w:r>
          </w:p>
        </w:tc>
      </w:tr>
      <w:tr w:rsidR="00FD3FF3" w14:paraId="4B1EDE2F" w14:textId="77777777" w:rsidTr="00FD3FF3">
        <w:tc>
          <w:tcPr>
            <w:tcW w:w="1870" w:type="dxa"/>
          </w:tcPr>
          <w:p w14:paraId="5A130945" w14:textId="71C68AB0" w:rsidR="00FD3FF3" w:rsidRDefault="00093525" w:rsidP="00FD3FF3">
            <w:r>
              <w:t xml:space="preserve">Group </w:t>
            </w:r>
            <w:r w:rsidR="00FD3FF3">
              <w:t>1</w:t>
            </w:r>
          </w:p>
        </w:tc>
        <w:tc>
          <w:tcPr>
            <w:tcW w:w="1870" w:type="dxa"/>
            <w:vAlign w:val="bottom"/>
          </w:tcPr>
          <w:p w14:paraId="275771DC" w14:textId="77777777" w:rsidR="00FD3FF3" w:rsidRDefault="00FD3FF3" w:rsidP="00FD3FF3">
            <w:pPr>
              <w:jc w:val="right"/>
              <w:rPr>
                <w:rFonts w:ascii="Calibri" w:hAnsi="Calibri" w:cs="Calibri"/>
                <w:color w:val="000000"/>
              </w:rPr>
            </w:pPr>
            <w:r>
              <w:rPr>
                <w:rFonts w:ascii="Calibri" w:hAnsi="Calibri" w:cs="Calibri"/>
                <w:color w:val="000000"/>
              </w:rPr>
              <w:t>-3703.27162</w:t>
            </w:r>
          </w:p>
        </w:tc>
        <w:tc>
          <w:tcPr>
            <w:tcW w:w="1870" w:type="dxa"/>
            <w:vAlign w:val="bottom"/>
          </w:tcPr>
          <w:p w14:paraId="60B7DDEF" w14:textId="77777777" w:rsidR="00FD3FF3" w:rsidRDefault="00FD3FF3" w:rsidP="00FD3FF3">
            <w:pPr>
              <w:jc w:val="right"/>
              <w:rPr>
                <w:rFonts w:ascii="Calibri" w:hAnsi="Calibri" w:cs="Calibri"/>
                <w:color w:val="000000"/>
              </w:rPr>
            </w:pPr>
            <w:r>
              <w:rPr>
                <w:rFonts w:ascii="Calibri" w:hAnsi="Calibri" w:cs="Calibri"/>
                <w:color w:val="000000"/>
              </w:rPr>
              <w:t>-3703.334128</w:t>
            </w:r>
          </w:p>
        </w:tc>
        <w:tc>
          <w:tcPr>
            <w:tcW w:w="1870" w:type="dxa"/>
            <w:vAlign w:val="bottom"/>
          </w:tcPr>
          <w:p w14:paraId="08CA11F0" w14:textId="77777777" w:rsidR="00FD3FF3" w:rsidRDefault="00FD3FF3" w:rsidP="00FD3FF3">
            <w:pPr>
              <w:jc w:val="right"/>
              <w:rPr>
                <w:rFonts w:ascii="Calibri" w:hAnsi="Calibri" w:cs="Calibri"/>
                <w:color w:val="000000"/>
              </w:rPr>
            </w:pPr>
            <w:r>
              <w:rPr>
                <w:rFonts w:ascii="Calibri" w:hAnsi="Calibri" w:cs="Calibri"/>
                <w:color w:val="000000"/>
              </w:rPr>
              <w:t>0.125016</w:t>
            </w:r>
          </w:p>
        </w:tc>
      </w:tr>
      <w:tr w:rsidR="00FD3FF3" w14:paraId="6997323F" w14:textId="77777777" w:rsidTr="00FD3FF3">
        <w:tc>
          <w:tcPr>
            <w:tcW w:w="1870" w:type="dxa"/>
          </w:tcPr>
          <w:p w14:paraId="7A3E7B2D" w14:textId="68C37EFE" w:rsidR="00FD3FF3" w:rsidRDefault="00093525" w:rsidP="00FD3FF3">
            <w:r>
              <w:t xml:space="preserve">Group </w:t>
            </w:r>
            <w:r w:rsidR="00FD3FF3">
              <w:t>2</w:t>
            </w:r>
          </w:p>
        </w:tc>
        <w:tc>
          <w:tcPr>
            <w:tcW w:w="1870" w:type="dxa"/>
            <w:vAlign w:val="bottom"/>
          </w:tcPr>
          <w:p w14:paraId="4A085FD6" w14:textId="77777777" w:rsidR="00FD3FF3" w:rsidRDefault="00FD3FF3" w:rsidP="00FD3FF3">
            <w:pPr>
              <w:jc w:val="right"/>
              <w:rPr>
                <w:rFonts w:ascii="Calibri" w:hAnsi="Calibri" w:cs="Calibri"/>
                <w:color w:val="000000"/>
              </w:rPr>
            </w:pPr>
            <w:r>
              <w:rPr>
                <w:rFonts w:ascii="Calibri" w:hAnsi="Calibri" w:cs="Calibri"/>
                <w:color w:val="000000"/>
              </w:rPr>
              <w:t>-3702.398412</w:t>
            </w:r>
          </w:p>
        </w:tc>
        <w:tc>
          <w:tcPr>
            <w:tcW w:w="1870" w:type="dxa"/>
            <w:vAlign w:val="bottom"/>
          </w:tcPr>
          <w:p w14:paraId="3E518390" w14:textId="77777777" w:rsidR="00FD3FF3" w:rsidRDefault="00FD3FF3" w:rsidP="00FD3FF3">
            <w:pPr>
              <w:jc w:val="right"/>
              <w:rPr>
                <w:rFonts w:ascii="Calibri" w:hAnsi="Calibri" w:cs="Calibri"/>
                <w:color w:val="000000"/>
              </w:rPr>
            </w:pPr>
            <w:r>
              <w:rPr>
                <w:rFonts w:ascii="Calibri" w:hAnsi="Calibri" w:cs="Calibri"/>
                <w:color w:val="000000"/>
              </w:rPr>
              <w:t>-3704.295335</w:t>
            </w:r>
          </w:p>
        </w:tc>
        <w:tc>
          <w:tcPr>
            <w:tcW w:w="1870" w:type="dxa"/>
            <w:vAlign w:val="bottom"/>
          </w:tcPr>
          <w:p w14:paraId="5830F797" w14:textId="77777777" w:rsidR="00FD3FF3" w:rsidRPr="00A74C9E" w:rsidRDefault="00FD3FF3" w:rsidP="00FD3FF3">
            <w:pPr>
              <w:jc w:val="right"/>
              <w:rPr>
                <w:rFonts w:ascii="Calibri" w:hAnsi="Calibri" w:cs="Calibri"/>
                <w:i/>
                <w:color w:val="000000"/>
              </w:rPr>
            </w:pPr>
            <w:r w:rsidRPr="00A74C9E">
              <w:rPr>
                <w:rFonts w:ascii="Calibri" w:hAnsi="Calibri" w:cs="Calibri"/>
                <w:i/>
                <w:color w:val="000000"/>
              </w:rPr>
              <w:t>3.793846</w:t>
            </w:r>
          </w:p>
        </w:tc>
      </w:tr>
      <w:tr w:rsidR="00FD3FF3" w14:paraId="58635D19" w14:textId="77777777" w:rsidTr="00FD3FF3">
        <w:tc>
          <w:tcPr>
            <w:tcW w:w="1870" w:type="dxa"/>
          </w:tcPr>
          <w:p w14:paraId="686F8548" w14:textId="2EEBB642" w:rsidR="00FD3FF3" w:rsidRDefault="00093525" w:rsidP="00FD3FF3">
            <w:r>
              <w:t xml:space="preserve">Group </w:t>
            </w:r>
            <w:r w:rsidR="00FD3FF3">
              <w:t>3</w:t>
            </w:r>
          </w:p>
        </w:tc>
        <w:tc>
          <w:tcPr>
            <w:tcW w:w="1870" w:type="dxa"/>
            <w:vAlign w:val="bottom"/>
          </w:tcPr>
          <w:p w14:paraId="195918AA" w14:textId="77777777" w:rsidR="00FD3FF3" w:rsidRDefault="00FD3FF3" w:rsidP="00FD3FF3">
            <w:pPr>
              <w:jc w:val="right"/>
              <w:rPr>
                <w:rFonts w:ascii="Calibri" w:hAnsi="Calibri" w:cs="Calibri"/>
                <w:color w:val="000000"/>
              </w:rPr>
            </w:pPr>
            <w:r>
              <w:rPr>
                <w:rFonts w:ascii="Calibri" w:hAnsi="Calibri" w:cs="Calibri"/>
                <w:color w:val="000000"/>
              </w:rPr>
              <w:t>-3703.338517</w:t>
            </w:r>
          </w:p>
        </w:tc>
        <w:tc>
          <w:tcPr>
            <w:tcW w:w="1870" w:type="dxa"/>
            <w:vAlign w:val="bottom"/>
          </w:tcPr>
          <w:p w14:paraId="0A13EEC1" w14:textId="77777777" w:rsidR="00FD3FF3" w:rsidRDefault="00FD3FF3" w:rsidP="00FD3FF3">
            <w:pPr>
              <w:jc w:val="right"/>
              <w:rPr>
                <w:rFonts w:ascii="Calibri" w:hAnsi="Calibri" w:cs="Calibri"/>
                <w:color w:val="000000"/>
              </w:rPr>
            </w:pPr>
            <w:r>
              <w:rPr>
                <w:rFonts w:ascii="Calibri" w:hAnsi="Calibri" w:cs="Calibri"/>
                <w:color w:val="000000"/>
              </w:rPr>
              <w:t>-3704.32346</w:t>
            </w:r>
          </w:p>
        </w:tc>
        <w:tc>
          <w:tcPr>
            <w:tcW w:w="1870" w:type="dxa"/>
            <w:vAlign w:val="bottom"/>
          </w:tcPr>
          <w:p w14:paraId="39BB100C" w14:textId="77777777" w:rsidR="00FD3FF3" w:rsidRDefault="00FD3FF3" w:rsidP="00FD3FF3">
            <w:pPr>
              <w:jc w:val="right"/>
              <w:rPr>
                <w:rFonts w:ascii="Calibri" w:hAnsi="Calibri" w:cs="Calibri"/>
                <w:color w:val="000000"/>
              </w:rPr>
            </w:pPr>
            <w:r>
              <w:rPr>
                <w:rFonts w:ascii="Calibri" w:hAnsi="Calibri" w:cs="Calibri"/>
                <w:color w:val="000000"/>
              </w:rPr>
              <w:t>1.969886</w:t>
            </w:r>
          </w:p>
        </w:tc>
      </w:tr>
      <w:tr w:rsidR="00FD3FF3" w14:paraId="24A31C58" w14:textId="77777777" w:rsidTr="00FD3FF3">
        <w:tc>
          <w:tcPr>
            <w:tcW w:w="1870" w:type="dxa"/>
          </w:tcPr>
          <w:p w14:paraId="76F75F85" w14:textId="23BBCF9B" w:rsidR="00FD3FF3" w:rsidRDefault="00093525" w:rsidP="00FD3FF3">
            <w:r>
              <w:t xml:space="preserve">Group </w:t>
            </w:r>
            <w:r w:rsidR="00FD3FF3">
              <w:t>4</w:t>
            </w:r>
          </w:p>
        </w:tc>
        <w:tc>
          <w:tcPr>
            <w:tcW w:w="1870" w:type="dxa"/>
            <w:vAlign w:val="bottom"/>
          </w:tcPr>
          <w:p w14:paraId="0B18708C" w14:textId="77777777" w:rsidR="00FD3FF3" w:rsidRDefault="00FD3FF3" w:rsidP="00FD3FF3">
            <w:pPr>
              <w:jc w:val="right"/>
              <w:rPr>
                <w:rFonts w:ascii="Calibri" w:hAnsi="Calibri" w:cs="Calibri"/>
                <w:color w:val="000000"/>
              </w:rPr>
            </w:pPr>
            <w:r>
              <w:rPr>
                <w:rFonts w:ascii="Calibri" w:hAnsi="Calibri" w:cs="Calibri"/>
                <w:color w:val="000000"/>
              </w:rPr>
              <w:t>-3685.700631</w:t>
            </w:r>
          </w:p>
        </w:tc>
        <w:tc>
          <w:tcPr>
            <w:tcW w:w="1870" w:type="dxa"/>
            <w:vAlign w:val="bottom"/>
          </w:tcPr>
          <w:p w14:paraId="43A26ED2" w14:textId="77777777" w:rsidR="00FD3FF3" w:rsidRDefault="00FD3FF3" w:rsidP="00FD3FF3">
            <w:pPr>
              <w:jc w:val="right"/>
              <w:rPr>
                <w:rFonts w:ascii="Calibri" w:hAnsi="Calibri" w:cs="Calibri"/>
                <w:color w:val="000000"/>
              </w:rPr>
            </w:pPr>
            <w:r>
              <w:rPr>
                <w:rFonts w:ascii="Calibri" w:hAnsi="Calibri" w:cs="Calibri"/>
                <w:color w:val="000000"/>
              </w:rPr>
              <w:t>-3692.447046</w:t>
            </w:r>
          </w:p>
        </w:tc>
        <w:tc>
          <w:tcPr>
            <w:tcW w:w="1870" w:type="dxa"/>
            <w:vAlign w:val="bottom"/>
          </w:tcPr>
          <w:p w14:paraId="49823E76" w14:textId="77777777" w:rsidR="00FD3FF3" w:rsidRPr="00A74C9E" w:rsidRDefault="00FD3FF3" w:rsidP="00FD3FF3">
            <w:pPr>
              <w:jc w:val="right"/>
              <w:rPr>
                <w:rFonts w:ascii="Calibri" w:hAnsi="Calibri" w:cs="Calibri"/>
                <w:b/>
                <w:color w:val="000000"/>
              </w:rPr>
            </w:pPr>
            <w:r w:rsidRPr="00A74C9E">
              <w:rPr>
                <w:rFonts w:ascii="Calibri" w:hAnsi="Calibri" w:cs="Calibri"/>
                <w:b/>
                <w:color w:val="000000"/>
              </w:rPr>
              <w:t>13.49283</w:t>
            </w:r>
          </w:p>
        </w:tc>
      </w:tr>
    </w:tbl>
    <w:p w14:paraId="06C67655" w14:textId="77777777" w:rsidR="00FD3FF3" w:rsidRDefault="00FD3FF3" w:rsidP="005908F4">
      <w:pPr>
        <w:pStyle w:val="Caption"/>
        <w:keepNext/>
      </w:pPr>
    </w:p>
    <w:p w14:paraId="06B65673" w14:textId="77777777" w:rsidR="00FD3FF3" w:rsidRDefault="00FD3FF3" w:rsidP="005908F4">
      <w:pPr>
        <w:pStyle w:val="Caption"/>
        <w:keepNext/>
      </w:pPr>
    </w:p>
    <w:p w14:paraId="1C1F3CC4" w14:textId="77777777" w:rsidR="00FD3FF3" w:rsidRDefault="00FD3FF3" w:rsidP="005908F4">
      <w:pPr>
        <w:pStyle w:val="Caption"/>
        <w:keepNext/>
      </w:pPr>
    </w:p>
    <w:p w14:paraId="39F76F36" w14:textId="77777777" w:rsidR="00FD3FF3" w:rsidRDefault="00FD3FF3" w:rsidP="005908F4">
      <w:pPr>
        <w:pStyle w:val="Caption"/>
        <w:keepNext/>
      </w:pPr>
    </w:p>
    <w:p w14:paraId="41CAFEAF" w14:textId="37941C4E" w:rsidR="005908F4" w:rsidRDefault="005908F4" w:rsidP="005908F4">
      <w:pPr>
        <w:pStyle w:val="Caption"/>
        <w:keepNext/>
      </w:pPr>
      <w:r>
        <w:t xml:space="preserve">Table </w:t>
      </w:r>
      <w:r w:rsidR="00FD3FF3">
        <w:t>4</w:t>
      </w:r>
      <w:r w:rsidR="00812704">
        <w:t xml:space="preserve">. Likelihood ratio tests (LTR) for test case hypotheses for the gene SF1. </w:t>
      </w:r>
      <w:proofErr w:type="spellStart"/>
      <w:r w:rsidR="00812704">
        <w:t>LnL</w:t>
      </w:r>
      <w:proofErr w:type="spellEnd"/>
      <w:r w:rsidR="00812704">
        <w:t xml:space="preserve">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209BDDD5" w14:textId="77777777" w:rsidTr="00CE412E">
        <w:tc>
          <w:tcPr>
            <w:tcW w:w="1870" w:type="dxa"/>
          </w:tcPr>
          <w:p w14:paraId="78FC002E" w14:textId="207EA6BB" w:rsidR="005A39C7" w:rsidRDefault="005A39C7">
            <w:r>
              <w:t>SF1</w:t>
            </w:r>
          </w:p>
        </w:tc>
        <w:tc>
          <w:tcPr>
            <w:tcW w:w="1870" w:type="dxa"/>
          </w:tcPr>
          <w:p w14:paraId="769FD8FF" w14:textId="77777777" w:rsidR="005A39C7" w:rsidRDefault="005A39C7">
            <w:r>
              <w:t>Alternate(</w:t>
            </w:r>
            <w:proofErr w:type="spellStart"/>
            <w:r>
              <w:t>LnL</w:t>
            </w:r>
            <w:proofErr w:type="spellEnd"/>
            <w:r>
              <w:t>)</w:t>
            </w:r>
          </w:p>
        </w:tc>
        <w:tc>
          <w:tcPr>
            <w:tcW w:w="1870" w:type="dxa"/>
          </w:tcPr>
          <w:p w14:paraId="6D54AB3D" w14:textId="77777777" w:rsidR="005A39C7" w:rsidRDefault="005A39C7">
            <w:r>
              <w:t>Null(</w:t>
            </w:r>
            <w:proofErr w:type="spellStart"/>
            <w:r>
              <w:t>LnL</w:t>
            </w:r>
            <w:proofErr w:type="spellEnd"/>
            <w:r>
              <w:t>)</w:t>
            </w:r>
          </w:p>
        </w:tc>
        <w:tc>
          <w:tcPr>
            <w:tcW w:w="1870" w:type="dxa"/>
          </w:tcPr>
          <w:p w14:paraId="643A460F" w14:textId="77777777" w:rsidR="005A39C7" w:rsidRDefault="005A39C7">
            <w:r>
              <w:t>LRT</w:t>
            </w:r>
          </w:p>
        </w:tc>
      </w:tr>
      <w:tr w:rsidR="00353A7E" w14:paraId="05FA97A3" w14:textId="77777777" w:rsidTr="00914A97">
        <w:tc>
          <w:tcPr>
            <w:tcW w:w="1870" w:type="dxa"/>
          </w:tcPr>
          <w:p w14:paraId="1699E59C" w14:textId="35CF2708" w:rsidR="00353A7E" w:rsidRDefault="00093525" w:rsidP="00353A7E">
            <w:r>
              <w:t xml:space="preserve">Group </w:t>
            </w:r>
            <w:r w:rsidR="00353A7E">
              <w:t>1</w:t>
            </w:r>
          </w:p>
        </w:tc>
        <w:tc>
          <w:tcPr>
            <w:tcW w:w="1870" w:type="dxa"/>
          </w:tcPr>
          <w:p w14:paraId="290A521D" w14:textId="77777777" w:rsidR="00353A7E" w:rsidRPr="00CE412E" w:rsidRDefault="00353A7E" w:rsidP="00353A7E">
            <w:pPr>
              <w:jc w:val="right"/>
              <w:rPr>
                <w:rFonts w:ascii="Calibri" w:hAnsi="Calibri" w:cs="Calibri"/>
                <w:color w:val="000000"/>
              </w:rPr>
            </w:pPr>
            <w:r>
              <w:rPr>
                <w:rFonts w:ascii="Calibri" w:hAnsi="Calibri" w:cs="Calibri"/>
                <w:color w:val="000000"/>
              </w:rPr>
              <w:t>-4870.312772</w:t>
            </w:r>
          </w:p>
        </w:tc>
        <w:tc>
          <w:tcPr>
            <w:tcW w:w="1870" w:type="dxa"/>
            <w:vAlign w:val="bottom"/>
          </w:tcPr>
          <w:p w14:paraId="0BFCDE1B" w14:textId="519F6B92" w:rsidR="00353A7E" w:rsidRDefault="00353A7E" w:rsidP="00353A7E">
            <w:pPr>
              <w:jc w:val="right"/>
              <w:rPr>
                <w:rFonts w:ascii="Calibri" w:hAnsi="Calibri" w:cs="Calibri"/>
                <w:color w:val="000000"/>
              </w:rPr>
            </w:pPr>
            <w:r>
              <w:rPr>
                <w:rFonts w:ascii="Calibri" w:hAnsi="Calibri" w:cs="Calibri"/>
                <w:color w:val="000000"/>
              </w:rPr>
              <w:t>-4870.322533</w:t>
            </w:r>
          </w:p>
        </w:tc>
        <w:tc>
          <w:tcPr>
            <w:tcW w:w="1870" w:type="dxa"/>
            <w:vAlign w:val="bottom"/>
          </w:tcPr>
          <w:p w14:paraId="7EE174CA" w14:textId="43E0AA7A" w:rsidR="00353A7E" w:rsidRDefault="00353A7E" w:rsidP="00353A7E">
            <w:pPr>
              <w:jc w:val="right"/>
              <w:rPr>
                <w:rFonts w:ascii="Calibri" w:hAnsi="Calibri" w:cs="Calibri"/>
                <w:color w:val="000000"/>
              </w:rPr>
            </w:pPr>
            <w:r>
              <w:rPr>
                <w:rFonts w:ascii="Calibri" w:hAnsi="Calibri" w:cs="Calibri"/>
                <w:color w:val="000000"/>
              </w:rPr>
              <w:t>0.019522</w:t>
            </w:r>
          </w:p>
        </w:tc>
      </w:tr>
      <w:tr w:rsidR="00353A7E" w14:paraId="2620EFD8" w14:textId="77777777" w:rsidTr="00914A97">
        <w:tc>
          <w:tcPr>
            <w:tcW w:w="1870" w:type="dxa"/>
          </w:tcPr>
          <w:p w14:paraId="7997F7DE" w14:textId="6719223D" w:rsidR="00353A7E" w:rsidRDefault="00093525" w:rsidP="00353A7E">
            <w:r>
              <w:t xml:space="preserve">Group </w:t>
            </w:r>
            <w:r w:rsidR="00353A7E">
              <w:t>2</w:t>
            </w:r>
          </w:p>
        </w:tc>
        <w:tc>
          <w:tcPr>
            <w:tcW w:w="1870" w:type="dxa"/>
            <w:vAlign w:val="bottom"/>
          </w:tcPr>
          <w:p w14:paraId="560CED91" w14:textId="77777777" w:rsidR="00353A7E" w:rsidRDefault="00353A7E" w:rsidP="00353A7E">
            <w:pPr>
              <w:jc w:val="right"/>
              <w:rPr>
                <w:rFonts w:ascii="Calibri" w:hAnsi="Calibri" w:cs="Calibri"/>
                <w:color w:val="000000"/>
              </w:rPr>
            </w:pPr>
            <w:r>
              <w:rPr>
                <w:rFonts w:ascii="Calibri" w:hAnsi="Calibri" w:cs="Calibri"/>
                <w:color w:val="000000"/>
              </w:rPr>
              <w:t>-4869.72755</w:t>
            </w:r>
          </w:p>
        </w:tc>
        <w:tc>
          <w:tcPr>
            <w:tcW w:w="1870" w:type="dxa"/>
            <w:vAlign w:val="bottom"/>
          </w:tcPr>
          <w:p w14:paraId="4902BF7F" w14:textId="3CDCAF8A" w:rsidR="00353A7E" w:rsidRDefault="00353A7E" w:rsidP="00353A7E">
            <w:pPr>
              <w:jc w:val="right"/>
              <w:rPr>
                <w:rFonts w:ascii="Calibri" w:hAnsi="Calibri" w:cs="Calibri"/>
                <w:color w:val="000000"/>
              </w:rPr>
            </w:pPr>
            <w:r>
              <w:rPr>
                <w:rFonts w:ascii="Calibri" w:hAnsi="Calibri" w:cs="Calibri"/>
                <w:color w:val="000000"/>
              </w:rPr>
              <w:t>-4870.365022</w:t>
            </w:r>
          </w:p>
        </w:tc>
        <w:tc>
          <w:tcPr>
            <w:tcW w:w="1870" w:type="dxa"/>
            <w:vAlign w:val="bottom"/>
          </w:tcPr>
          <w:p w14:paraId="09795397" w14:textId="10FD0599" w:rsidR="00353A7E" w:rsidRPr="005A39C7" w:rsidRDefault="00353A7E" w:rsidP="00353A7E">
            <w:pPr>
              <w:jc w:val="right"/>
              <w:rPr>
                <w:rFonts w:ascii="Calibri" w:hAnsi="Calibri" w:cs="Calibri"/>
                <w:b/>
                <w:color w:val="000000"/>
              </w:rPr>
            </w:pPr>
            <w:r>
              <w:rPr>
                <w:rFonts w:ascii="Calibri" w:hAnsi="Calibri" w:cs="Calibri"/>
                <w:color w:val="000000"/>
              </w:rPr>
              <w:t>1.274944</w:t>
            </w:r>
          </w:p>
        </w:tc>
      </w:tr>
      <w:tr w:rsidR="00353A7E" w14:paraId="052F204E" w14:textId="77777777" w:rsidTr="00914A97">
        <w:tc>
          <w:tcPr>
            <w:tcW w:w="1870" w:type="dxa"/>
          </w:tcPr>
          <w:p w14:paraId="589DFC05" w14:textId="4A43712D" w:rsidR="00353A7E" w:rsidRDefault="00093525" w:rsidP="00353A7E">
            <w:r>
              <w:t xml:space="preserve">Group </w:t>
            </w:r>
            <w:r w:rsidR="00353A7E">
              <w:t>3</w:t>
            </w:r>
          </w:p>
        </w:tc>
        <w:tc>
          <w:tcPr>
            <w:tcW w:w="1870" w:type="dxa"/>
            <w:vAlign w:val="bottom"/>
          </w:tcPr>
          <w:p w14:paraId="3FDA41C1" w14:textId="77777777" w:rsidR="00353A7E" w:rsidRDefault="00353A7E" w:rsidP="00353A7E">
            <w:pPr>
              <w:jc w:val="right"/>
              <w:rPr>
                <w:rFonts w:ascii="Calibri" w:hAnsi="Calibri" w:cs="Calibri"/>
                <w:color w:val="000000"/>
              </w:rPr>
            </w:pPr>
            <w:r>
              <w:rPr>
                <w:rFonts w:ascii="Calibri" w:hAnsi="Calibri" w:cs="Calibri"/>
                <w:color w:val="000000"/>
              </w:rPr>
              <w:t>-4870.734803</w:t>
            </w:r>
          </w:p>
        </w:tc>
        <w:tc>
          <w:tcPr>
            <w:tcW w:w="1870" w:type="dxa"/>
            <w:vAlign w:val="bottom"/>
          </w:tcPr>
          <w:p w14:paraId="33195F35" w14:textId="35CBEC2F" w:rsidR="00353A7E" w:rsidRDefault="00353A7E" w:rsidP="00353A7E">
            <w:pPr>
              <w:jc w:val="right"/>
              <w:rPr>
                <w:rFonts w:ascii="Calibri" w:hAnsi="Calibri" w:cs="Calibri"/>
                <w:color w:val="000000"/>
              </w:rPr>
            </w:pPr>
            <w:r>
              <w:rPr>
                <w:rFonts w:ascii="Calibri" w:hAnsi="Calibri" w:cs="Calibri"/>
                <w:color w:val="000000"/>
              </w:rPr>
              <w:t>-4871.920207</w:t>
            </w:r>
          </w:p>
        </w:tc>
        <w:tc>
          <w:tcPr>
            <w:tcW w:w="1870" w:type="dxa"/>
            <w:vAlign w:val="bottom"/>
          </w:tcPr>
          <w:p w14:paraId="6F6642C7" w14:textId="21C73E06" w:rsidR="00353A7E" w:rsidRDefault="00353A7E" w:rsidP="00353A7E">
            <w:pPr>
              <w:jc w:val="right"/>
              <w:rPr>
                <w:rFonts w:ascii="Calibri" w:hAnsi="Calibri" w:cs="Calibri"/>
                <w:color w:val="000000"/>
              </w:rPr>
            </w:pPr>
            <w:r>
              <w:rPr>
                <w:rFonts w:ascii="Calibri" w:hAnsi="Calibri" w:cs="Calibri"/>
                <w:color w:val="000000"/>
              </w:rPr>
              <w:t>2.370808</w:t>
            </w:r>
          </w:p>
        </w:tc>
      </w:tr>
      <w:tr w:rsidR="00353A7E" w14:paraId="7D33A666" w14:textId="77777777" w:rsidTr="00914A97">
        <w:tc>
          <w:tcPr>
            <w:tcW w:w="1870" w:type="dxa"/>
          </w:tcPr>
          <w:p w14:paraId="7BF71352" w14:textId="18599E39" w:rsidR="00353A7E" w:rsidRDefault="00093525" w:rsidP="00353A7E">
            <w:r>
              <w:t xml:space="preserve">Group </w:t>
            </w:r>
            <w:r w:rsidR="00353A7E">
              <w:t>4</w:t>
            </w:r>
          </w:p>
        </w:tc>
        <w:tc>
          <w:tcPr>
            <w:tcW w:w="1870" w:type="dxa"/>
            <w:vAlign w:val="bottom"/>
          </w:tcPr>
          <w:p w14:paraId="50AD1977" w14:textId="77777777" w:rsidR="00353A7E" w:rsidRDefault="00353A7E" w:rsidP="00353A7E">
            <w:pPr>
              <w:jc w:val="right"/>
              <w:rPr>
                <w:rFonts w:ascii="Calibri" w:hAnsi="Calibri" w:cs="Calibri"/>
                <w:color w:val="000000"/>
              </w:rPr>
            </w:pPr>
            <w:r>
              <w:rPr>
                <w:rFonts w:ascii="Calibri" w:hAnsi="Calibri" w:cs="Calibri"/>
                <w:color w:val="000000"/>
              </w:rPr>
              <w:t>-4871.812956</w:t>
            </w:r>
          </w:p>
        </w:tc>
        <w:tc>
          <w:tcPr>
            <w:tcW w:w="1870" w:type="dxa"/>
            <w:vAlign w:val="bottom"/>
          </w:tcPr>
          <w:p w14:paraId="1BB6BAA2" w14:textId="436C04C0" w:rsidR="00353A7E" w:rsidRDefault="00353A7E" w:rsidP="00353A7E">
            <w:pPr>
              <w:jc w:val="right"/>
              <w:rPr>
                <w:rFonts w:ascii="Calibri" w:hAnsi="Calibri" w:cs="Calibri"/>
                <w:color w:val="000000"/>
              </w:rPr>
            </w:pPr>
            <w:r>
              <w:rPr>
                <w:rFonts w:ascii="Calibri" w:hAnsi="Calibri" w:cs="Calibri"/>
                <w:color w:val="000000"/>
              </w:rPr>
              <w:t>-4871.968784</w:t>
            </w:r>
          </w:p>
        </w:tc>
        <w:tc>
          <w:tcPr>
            <w:tcW w:w="1870" w:type="dxa"/>
            <w:vAlign w:val="bottom"/>
          </w:tcPr>
          <w:p w14:paraId="4C228881" w14:textId="58B6AB84" w:rsidR="00353A7E" w:rsidRDefault="00353A7E" w:rsidP="00353A7E">
            <w:pPr>
              <w:jc w:val="right"/>
              <w:rPr>
                <w:rFonts w:ascii="Calibri" w:hAnsi="Calibri" w:cs="Calibri"/>
                <w:color w:val="000000"/>
              </w:rPr>
            </w:pPr>
            <w:r>
              <w:rPr>
                <w:rFonts w:ascii="Calibri" w:hAnsi="Calibri" w:cs="Calibri"/>
                <w:color w:val="000000"/>
              </w:rPr>
              <w:t>0.311656</w:t>
            </w:r>
          </w:p>
        </w:tc>
      </w:tr>
    </w:tbl>
    <w:p w14:paraId="0C9BD6EF" w14:textId="77777777" w:rsidR="00CE412E" w:rsidRDefault="00CE412E"/>
    <w:p w14:paraId="21ED2F02" w14:textId="1BCAA5AB" w:rsidR="00022ABC" w:rsidRDefault="00022ABC">
      <w:r>
        <w:t>LRT did not show significant support for the hypotheses proposing greater rates of evolution in TSD</w:t>
      </w:r>
      <w:r>
        <w:sym w:font="Wingdings" w:char="F0E0"/>
      </w:r>
      <w:r>
        <w:t>GSD transition branches relative to other branches</w:t>
      </w:r>
      <w:r w:rsidR="005A39C7">
        <w:t xml:space="preserve"> (Table 5)</w:t>
      </w:r>
      <w:r>
        <w:t xml:space="preserve">. </w:t>
      </w:r>
    </w:p>
    <w:p w14:paraId="2218C243" w14:textId="77777777" w:rsidR="00F307EC" w:rsidRDefault="00F307EC"/>
    <w:p w14:paraId="6A69E15B" w14:textId="193BC166" w:rsidR="005908F4" w:rsidRDefault="005908F4" w:rsidP="005908F4">
      <w:pPr>
        <w:pStyle w:val="Caption"/>
        <w:keepNext/>
      </w:pPr>
      <w:r>
        <w:t xml:space="preserve">Table </w:t>
      </w:r>
      <w:fldSimple w:instr=" SEQ Table \* ARABIC ">
        <w:r>
          <w:rPr>
            <w:noProof/>
          </w:rPr>
          <w:t>5</w:t>
        </w:r>
      </w:fldSimple>
      <w:r w:rsidR="00093525">
        <w:rPr>
          <w:noProof/>
        </w:rPr>
        <w:t>. Lik</w:t>
      </w:r>
      <w:r w:rsidR="004124A4">
        <w:rPr>
          <w:noProof/>
        </w:rPr>
        <w:t>e</w:t>
      </w:r>
      <w:r w:rsidR="00093525">
        <w:rPr>
          <w:noProof/>
        </w:rPr>
        <w:t xml:space="preserve">lihood ratio tests (LTR) for hypothesis that </w:t>
      </w:r>
      <w:r w:rsidR="008B6722">
        <w:rPr>
          <w:noProof/>
        </w:rPr>
        <w:t xml:space="preserve">TSD </w:t>
      </w:r>
      <w:r w:rsidR="008B6722">
        <w:rPr>
          <w:noProof/>
        </w:rPr>
        <w:sym w:font="Wingdings" w:char="F0E0"/>
      </w:r>
      <w:r w:rsidR="008B6722">
        <w:rPr>
          <w:noProof/>
        </w:rPr>
        <w:t xml:space="preserve"> </w:t>
      </w:r>
      <w:r w:rsidR="00093525">
        <w:rPr>
          <w:noProof/>
        </w:rPr>
        <w:t>GSD transition branches evol</w:t>
      </w:r>
      <w:r w:rsidR="008B6722">
        <w:rPr>
          <w:noProof/>
        </w:rPr>
        <w:t>ve at a faster rate than non</w:t>
      </w:r>
      <w:r w:rsidR="00093525">
        <w:rPr>
          <w:noProof/>
        </w:rPr>
        <w:t xml:space="preserve">-transition branches for the genes SF1 and WT1.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1876BE39" w14:textId="77777777" w:rsidTr="00F307EC">
        <w:tc>
          <w:tcPr>
            <w:tcW w:w="1870" w:type="dxa"/>
          </w:tcPr>
          <w:p w14:paraId="25FCB9EA" w14:textId="482B32EC" w:rsidR="005A39C7" w:rsidRDefault="005908F4">
            <w:r>
              <w:t>TSD</w:t>
            </w:r>
            <w:r>
              <w:sym w:font="Wingdings" w:char="F0E0"/>
            </w:r>
            <w:r>
              <w:t>GSD</w:t>
            </w:r>
          </w:p>
        </w:tc>
        <w:tc>
          <w:tcPr>
            <w:tcW w:w="1870" w:type="dxa"/>
          </w:tcPr>
          <w:p w14:paraId="6B75186D" w14:textId="13B1F4D5" w:rsidR="005A39C7" w:rsidRDefault="005A39C7">
            <w:r>
              <w:t>Alternate(</w:t>
            </w:r>
            <w:proofErr w:type="spellStart"/>
            <w:r>
              <w:t>LnL</w:t>
            </w:r>
            <w:proofErr w:type="spellEnd"/>
            <w:r>
              <w:t>)</w:t>
            </w:r>
          </w:p>
        </w:tc>
        <w:tc>
          <w:tcPr>
            <w:tcW w:w="1870" w:type="dxa"/>
          </w:tcPr>
          <w:p w14:paraId="06370650" w14:textId="2D0A5C08" w:rsidR="005A39C7" w:rsidRDefault="005A39C7">
            <w:r>
              <w:t>Null(</w:t>
            </w:r>
            <w:proofErr w:type="spellStart"/>
            <w:r>
              <w:t>LnL</w:t>
            </w:r>
            <w:proofErr w:type="spellEnd"/>
            <w:r>
              <w:t>)</w:t>
            </w:r>
          </w:p>
        </w:tc>
        <w:tc>
          <w:tcPr>
            <w:tcW w:w="1870" w:type="dxa"/>
          </w:tcPr>
          <w:p w14:paraId="07F9D028" w14:textId="017971C8" w:rsidR="005A39C7" w:rsidRDefault="005A39C7">
            <w:r>
              <w:t>LRT</w:t>
            </w:r>
          </w:p>
        </w:tc>
      </w:tr>
      <w:tr w:rsidR="005A39C7" w14:paraId="1441D009" w14:textId="77777777" w:rsidTr="00F307EC">
        <w:tc>
          <w:tcPr>
            <w:tcW w:w="1870" w:type="dxa"/>
          </w:tcPr>
          <w:p w14:paraId="1E6C3D5E" w14:textId="6E45E601" w:rsidR="005A39C7" w:rsidRDefault="005A39C7">
            <w:r>
              <w:t>SF1</w:t>
            </w:r>
          </w:p>
        </w:tc>
        <w:tc>
          <w:tcPr>
            <w:tcW w:w="1870" w:type="dxa"/>
          </w:tcPr>
          <w:p w14:paraId="397AFC84" w14:textId="075023D8" w:rsidR="005A39C7" w:rsidRPr="00F307EC" w:rsidRDefault="005A39C7" w:rsidP="00F307EC">
            <w:pPr>
              <w:jc w:val="right"/>
              <w:rPr>
                <w:rFonts w:ascii="Calibri" w:hAnsi="Calibri" w:cs="Calibri"/>
                <w:color w:val="000000"/>
              </w:rPr>
            </w:pPr>
            <w:r>
              <w:rPr>
                <w:rFonts w:ascii="Calibri" w:hAnsi="Calibri" w:cs="Calibri"/>
                <w:color w:val="000000"/>
              </w:rPr>
              <w:t>-4871.655479</w:t>
            </w:r>
          </w:p>
        </w:tc>
        <w:tc>
          <w:tcPr>
            <w:tcW w:w="1870" w:type="dxa"/>
          </w:tcPr>
          <w:p w14:paraId="3E3624BA" w14:textId="75A298A5" w:rsidR="005A39C7" w:rsidRPr="00F307EC" w:rsidRDefault="005A39C7" w:rsidP="00F307EC">
            <w:pPr>
              <w:jc w:val="right"/>
              <w:rPr>
                <w:rFonts w:ascii="Calibri" w:hAnsi="Calibri" w:cs="Calibri"/>
                <w:color w:val="000000"/>
              </w:rPr>
            </w:pPr>
            <w:r>
              <w:rPr>
                <w:rFonts w:ascii="Calibri" w:hAnsi="Calibri" w:cs="Calibri"/>
                <w:color w:val="000000"/>
              </w:rPr>
              <w:t>-4872.032349</w:t>
            </w:r>
          </w:p>
        </w:tc>
        <w:tc>
          <w:tcPr>
            <w:tcW w:w="1870" w:type="dxa"/>
          </w:tcPr>
          <w:p w14:paraId="3E2BC611" w14:textId="2420CF5B" w:rsidR="005A39C7" w:rsidRPr="00F307EC" w:rsidRDefault="005A39C7" w:rsidP="00F307EC">
            <w:pPr>
              <w:jc w:val="right"/>
              <w:rPr>
                <w:rFonts w:ascii="Calibri" w:hAnsi="Calibri" w:cs="Calibri"/>
                <w:color w:val="000000"/>
              </w:rPr>
            </w:pPr>
            <w:r>
              <w:rPr>
                <w:rFonts w:ascii="Calibri" w:hAnsi="Calibri" w:cs="Calibri"/>
                <w:color w:val="000000"/>
              </w:rPr>
              <w:t>0.75374</w:t>
            </w:r>
          </w:p>
        </w:tc>
      </w:tr>
      <w:tr w:rsidR="005A39C7" w14:paraId="49D89346" w14:textId="77777777" w:rsidTr="00F307EC">
        <w:tc>
          <w:tcPr>
            <w:tcW w:w="1870" w:type="dxa"/>
          </w:tcPr>
          <w:p w14:paraId="3BD692C8" w14:textId="2CBFBA94" w:rsidR="005A39C7" w:rsidRDefault="005A39C7">
            <w:r>
              <w:t>WT1</w:t>
            </w:r>
          </w:p>
        </w:tc>
        <w:tc>
          <w:tcPr>
            <w:tcW w:w="1870" w:type="dxa"/>
          </w:tcPr>
          <w:p w14:paraId="31C9CE43" w14:textId="5324E50A" w:rsidR="005A39C7" w:rsidRPr="00F307EC" w:rsidRDefault="005A39C7" w:rsidP="00F307EC">
            <w:pPr>
              <w:jc w:val="right"/>
              <w:rPr>
                <w:rFonts w:ascii="Calibri" w:hAnsi="Calibri" w:cs="Calibri"/>
                <w:color w:val="000000"/>
              </w:rPr>
            </w:pPr>
            <w:r>
              <w:rPr>
                <w:rFonts w:ascii="Calibri" w:hAnsi="Calibri" w:cs="Calibri"/>
                <w:color w:val="000000"/>
              </w:rPr>
              <w:t>-3703.582263</w:t>
            </w:r>
          </w:p>
        </w:tc>
        <w:tc>
          <w:tcPr>
            <w:tcW w:w="1870" w:type="dxa"/>
          </w:tcPr>
          <w:p w14:paraId="25FA9E62" w14:textId="7F7999EB" w:rsidR="005A39C7" w:rsidRPr="00F307EC" w:rsidRDefault="005A39C7" w:rsidP="00F307EC">
            <w:pPr>
              <w:jc w:val="right"/>
              <w:rPr>
                <w:rFonts w:ascii="Calibri" w:hAnsi="Calibri" w:cs="Calibri"/>
                <w:color w:val="000000"/>
              </w:rPr>
            </w:pPr>
            <w:r>
              <w:rPr>
                <w:rFonts w:ascii="Calibri" w:hAnsi="Calibri" w:cs="Calibri"/>
                <w:color w:val="000000"/>
              </w:rPr>
              <w:t>-3704.323549</w:t>
            </w:r>
          </w:p>
        </w:tc>
        <w:tc>
          <w:tcPr>
            <w:tcW w:w="1870" w:type="dxa"/>
          </w:tcPr>
          <w:p w14:paraId="1A9AD85E" w14:textId="2115616B" w:rsidR="005A39C7" w:rsidRPr="00F307EC" w:rsidRDefault="005A39C7" w:rsidP="00F307EC">
            <w:pPr>
              <w:jc w:val="right"/>
              <w:rPr>
                <w:rFonts w:ascii="Calibri" w:hAnsi="Calibri" w:cs="Calibri"/>
                <w:color w:val="000000"/>
              </w:rPr>
            </w:pPr>
            <w:r>
              <w:rPr>
                <w:rFonts w:ascii="Calibri" w:hAnsi="Calibri" w:cs="Calibri"/>
                <w:color w:val="000000"/>
              </w:rPr>
              <w:t>1.482572</w:t>
            </w:r>
          </w:p>
        </w:tc>
      </w:tr>
    </w:tbl>
    <w:p w14:paraId="23311561" w14:textId="77777777" w:rsidR="00022ABC" w:rsidRDefault="00022ABC"/>
    <w:p w14:paraId="2C338768" w14:textId="484241E6" w:rsidR="002A4018" w:rsidRDefault="00557C79">
      <w:r>
        <w:t>LRT did not show significant support for greater evolution rates in ASP relative to CPI for either SF1 or WT1</w:t>
      </w:r>
      <w:r w:rsidR="005A39C7">
        <w:t xml:space="preserve"> (Table 6)</w:t>
      </w:r>
      <w:r>
        <w:t xml:space="preserve">. </w:t>
      </w:r>
    </w:p>
    <w:p w14:paraId="49CF2DF6" w14:textId="77777777" w:rsidR="00557C79" w:rsidRDefault="00557C79"/>
    <w:p w14:paraId="50C6206E" w14:textId="3A67706D" w:rsidR="005908F4" w:rsidRDefault="005908F4" w:rsidP="005908F4">
      <w:pPr>
        <w:pStyle w:val="Caption"/>
        <w:keepNext/>
      </w:pPr>
      <w:r>
        <w:t xml:space="preserve">Table </w:t>
      </w:r>
      <w:fldSimple w:instr=" SEQ Table \* ARABIC ">
        <w:r>
          <w:rPr>
            <w:noProof/>
          </w:rPr>
          <w:t>6</w:t>
        </w:r>
      </w:fldSimple>
      <w:r w:rsidR="004124A4">
        <w:rPr>
          <w:noProof/>
        </w:rPr>
        <w:t>. Likelihood ratio tests (LTR) for hypothesis that CPI and ASP</w:t>
      </w:r>
      <w:r w:rsidR="00FC19A9">
        <w:rPr>
          <w:noProof/>
        </w:rPr>
        <w:t xml:space="preserve">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14:paraId="438521F3" w14:textId="77777777" w:rsidTr="00122F0F">
        <w:tc>
          <w:tcPr>
            <w:tcW w:w="1870" w:type="dxa"/>
          </w:tcPr>
          <w:p w14:paraId="3BB873C2" w14:textId="3861DB1B" w:rsidR="005A39C7" w:rsidRDefault="005908F4" w:rsidP="00122F0F">
            <w:r>
              <w:t>CPI v. ASP</w:t>
            </w:r>
          </w:p>
        </w:tc>
        <w:tc>
          <w:tcPr>
            <w:tcW w:w="1870" w:type="dxa"/>
          </w:tcPr>
          <w:p w14:paraId="2E3DAEAC" w14:textId="77777777" w:rsidR="005A39C7" w:rsidRDefault="005A39C7" w:rsidP="00122F0F">
            <w:r>
              <w:t>Alternate(</w:t>
            </w:r>
            <w:proofErr w:type="spellStart"/>
            <w:r>
              <w:t>LnL</w:t>
            </w:r>
            <w:proofErr w:type="spellEnd"/>
            <w:r>
              <w:t>)</w:t>
            </w:r>
          </w:p>
        </w:tc>
        <w:tc>
          <w:tcPr>
            <w:tcW w:w="1870" w:type="dxa"/>
          </w:tcPr>
          <w:p w14:paraId="0F62C41E" w14:textId="77777777" w:rsidR="005A39C7" w:rsidRDefault="005A39C7" w:rsidP="00122F0F">
            <w:r>
              <w:t>Null(</w:t>
            </w:r>
            <w:proofErr w:type="spellStart"/>
            <w:r>
              <w:t>LnL</w:t>
            </w:r>
            <w:proofErr w:type="spellEnd"/>
            <w:r>
              <w:t>)</w:t>
            </w:r>
          </w:p>
        </w:tc>
        <w:tc>
          <w:tcPr>
            <w:tcW w:w="1870" w:type="dxa"/>
          </w:tcPr>
          <w:p w14:paraId="5B0A7F40" w14:textId="77777777" w:rsidR="005A39C7" w:rsidRDefault="005A39C7" w:rsidP="00122F0F">
            <w:r>
              <w:t>LRT</w:t>
            </w:r>
          </w:p>
        </w:tc>
      </w:tr>
      <w:tr w:rsidR="005A39C7" w14:paraId="45D02BAE" w14:textId="77777777" w:rsidTr="00640D4A">
        <w:tc>
          <w:tcPr>
            <w:tcW w:w="1870" w:type="dxa"/>
          </w:tcPr>
          <w:p w14:paraId="65743ECB" w14:textId="77777777" w:rsidR="005A39C7" w:rsidRDefault="005A39C7" w:rsidP="00557C79">
            <w:r>
              <w:t>SF1</w:t>
            </w:r>
          </w:p>
        </w:tc>
        <w:tc>
          <w:tcPr>
            <w:tcW w:w="1870" w:type="dxa"/>
            <w:vAlign w:val="bottom"/>
          </w:tcPr>
          <w:p w14:paraId="3799D195" w14:textId="72C40E89" w:rsidR="005A39C7" w:rsidRPr="00F307EC" w:rsidRDefault="005A39C7" w:rsidP="00557C79">
            <w:pPr>
              <w:jc w:val="right"/>
              <w:rPr>
                <w:rFonts w:ascii="Calibri" w:hAnsi="Calibri" w:cs="Calibri"/>
                <w:color w:val="000000"/>
              </w:rPr>
            </w:pPr>
            <w:r>
              <w:rPr>
                <w:rFonts w:ascii="Calibri" w:hAnsi="Calibri" w:cs="Calibri"/>
                <w:color w:val="000000"/>
              </w:rPr>
              <w:t>-4871.675995</w:t>
            </w:r>
          </w:p>
        </w:tc>
        <w:tc>
          <w:tcPr>
            <w:tcW w:w="1870" w:type="dxa"/>
            <w:vAlign w:val="bottom"/>
          </w:tcPr>
          <w:p w14:paraId="230A00D2" w14:textId="6FEEC9C2" w:rsidR="005A39C7" w:rsidRPr="00F307EC" w:rsidRDefault="007A4C58" w:rsidP="007A4C58">
            <w:pPr>
              <w:jc w:val="right"/>
              <w:rPr>
                <w:rFonts w:ascii="Calibri" w:hAnsi="Calibri" w:cs="Calibri"/>
                <w:color w:val="000000"/>
              </w:rPr>
            </w:pPr>
            <w:r>
              <w:rPr>
                <w:rFonts w:ascii="Calibri" w:hAnsi="Calibri" w:cs="Calibri"/>
                <w:color w:val="000000"/>
              </w:rPr>
              <w:t>-4871.685883</w:t>
            </w:r>
          </w:p>
        </w:tc>
        <w:tc>
          <w:tcPr>
            <w:tcW w:w="1870" w:type="dxa"/>
            <w:vAlign w:val="bottom"/>
          </w:tcPr>
          <w:p w14:paraId="51CE3AE6" w14:textId="16BA8488" w:rsidR="005A39C7" w:rsidRPr="00F307EC" w:rsidRDefault="007A4C58" w:rsidP="007A4C58">
            <w:pPr>
              <w:jc w:val="right"/>
              <w:rPr>
                <w:rFonts w:ascii="Calibri" w:hAnsi="Calibri" w:cs="Calibri"/>
                <w:color w:val="000000"/>
              </w:rPr>
            </w:pPr>
            <w:r>
              <w:rPr>
                <w:rFonts w:ascii="Calibri" w:hAnsi="Calibri" w:cs="Calibri"/>
                <w:color w:val="000000"/>
              </w:rPr>
              <w:t>0.019776</w:t>
            </w:r>
          </w:p>
        </w:tc>
      </w:tr>
      <w:tr w:rsidR="005A39C7" w14:paraId="4A7940C2" w14:textId="77777777" w:rsidTr="004648EB">
        <w:tc>
          <w:tcPr>
            <w:tcW w:w="1870" w:type="dxa"/>
          </w:tcPr>
          <w:p w14:paraId="5E287F76" w14:textId="77777777" w:rsidR="005A39C7" w:rsidRDefault="005A39C7" w:rsidP="00557C79">
            <w:r>
              <w:t>WT1</w:t>
            </w:r>
          </w:p>
        </w:tc>
        <w:tc>
          <w:tcPr>
            <w:tcW w:w="1870" w:type="dxa"/>
            <w:vAlign w:val="bottom"/>
          </w:tcPr>
          <w:p w14:paraId="52AEB61F" w14:textId="105628AC" w:rsidR="005A39C7" w:rsidRPr="00F307EC" w:rsidRDefault="005A39C7" w:rsidP="00557C79">
            <w:pPr>
              <w:jc w:val="right"/>
              <w:rPr>
                <w:rFonts w:ascii="Calibri" w:hAnsi="Calibri" w:cs="Calibri"/>
                <w:color w:val="000000"/>
              </w:rPr>
            </w:pPr>
            <w:r>
              <w:rPr>
                <w:rFonts w:ascii="Calibri" w:hAnsi="Calibri" w:cs="Calibri"/>
                <w:color w:val="000000"/>
              </w:rPr>
              <w:t>-3702.576398</w:t>
            </w:r>
          </w:p>
        </w:tc>
        <w:tc>
          <w:tcPr>
            <w:tcW w:w="1870" w:type="dxa"/>
            <w:vAlign w:val="bottom"/>
          </w:tcPr>
          <w:p w14:paraId="138D9E74" w14:textId="3FEA827E" w:rsidR="005A39C7" w:rsidRPr="00F307EC" w:rsidRDefault="00A74C9E" w:rsidP="00A74C9E">
            <w:pPr>
              <w:jc w:val="right"/>
              <w:rPr>
                <w:rFonts w:ascii="Calibri" w:hAnsi="Calibri" w:cs="Calibri"/>
                <w:color w:val="000000"/>
              </w:rPr>
            </w:pPr>
            <w:r>
              <w:rPr>
                <w:rFonts w:ascii="Calibri" w:hAnsi="Calibri" w:cs="Calibri"/>
                <w:color w:val="000000"/>
              </w:rPr>
              <w:t>-3702.577609</w:t>
            </w:r>
          </w:p>
        </w:tc>
        <w:tc>
          <w:tcPr>
            <w:tcW w:w="1870" w:type="dxa"/>
            <w:vAlign w:val="bottom"/>
          </w:tcPr>
          <w:p w14:paraId="3B047DCA" w14:textId="14B1DE2A" w:rsidR="005A39C7" w:rsidRPr="00F307EC" w:rsidRDefault="00A74C9E" w:rsidP="00A74C9E">
            <w:pPr>
              <w:jc w:val="right"/>
              <w:rPr>
                <w:rFonts w:ascii="Calibri" w:hAnsi="Calibri" w:cs="Calibri"/>
                <w:color w:val="000000"/>
              </w:rPr>
            </w:pPr>
            <w:r>
              <w:rPr>
                <w:rFonts w:ascii="Calibri" w:hAnsi="Calibri" w:cs="Calibri"/>
                <w:color w:val="000000"/>
              </w:rPr>
              <w:t>0.002422</w:t>
            </w:r>
          </w:p>
        </w:tc>
      </w:tr>
    </w:tbl>
    <w:p w14:paraId="5B17318F" w14:textId="77777777" w:rsidR="00557C79" w:rsidRDefault="00557C79"/>
    <w:p w14:paraId="4FDE58C1" w14:textId="77777777" w:rsidR="002A4018" w:rsidRDefault="002A4018"/>
    <w:p w14:paraId="11696F8D" w14:textId="77777777" w:rsidR="00063BCE" w:rsidRDefault="00063BCE"/>
    <w:p w14:paraId="14E922AE" w14:textId="77777777" w:rsidR="00063BCE" w:rsidRDefault="00063BCE"/>
    <w:p w14:paraId="4EE4385D" w14:textId="77777777" w:rsidR="00063BCE" w:rsidRDefault="00063BCE"/>
    <w:p w14:paraId="51913C3B" w14:textId="77777777" w:rsidR="00674B1C" w:rsidRPr="00E3207A" w:rsidRDefault="00674B1C">
      <w:pPr>
        <w:rPr>
          <w:b/>
        </w:rPr>
      </w:pPr>
      <w:r w:rsidRPr="00E3207A">
        <w:rPr>
          <w:b/>
        </w:rPr>
        <w:lastRenderedPageBreak/>
        <w:t xml:space="preserve">Discussion </w:t>
      </w:r>
    </w:p>
    <w:p w14:paraId="4BC0801F" w14:textId="77777777" w:rsidR="00674B1C" w:rsidRDefault="00674B1C"/>
    <w:p w14:paraId="02930E47" w14:textId="1D23A456" w:rsidR="003F08F6" w:rsidRPr="00F54AEC" w:rsidRDefault="000F28A0">
      <w:r w:rsidRPr="00F54AEC">
        <w:t>Results indicate that the rate of evolution of the</w:t>
      </w:r>
      <w:r w:rsidR="003F08F6" w:rsidRPr="00F54AEC">
        <w:t xml:space="preserve"> PEX branch was faster than the EMY branch for WT1. Additionally, there was a trend for the</w:t>
      </w:r>
      <w:r w:rsidRPr="00F54AEC">
        <w:t xml:space="preserve"> </w:t>
      </w:r>
      <w:r w:rsidR="003F08F6" w:rsidRPr="00F54AEC">
        <w:t>CMY</w:t>
      </w:r>
      <w:r w:rsidRPr="00F54AEC">
        <w:t xml:space="preserve"> branch</w:t>
      </w:r>
      <w:r w:rsidR="003F08F6" w:rsidRPr="00F54AEC">
        <w:t xml:space="preserve"> rate</w:t>
      </w:r>
      <w:r w:rsidRPr="00F54AEC">
        <w:t xml:space="preserve"> </w:t>
      </w:r>
      <w:r w:rsidR="003F08F6" w:rsidRPr="00F54AEC">
        <w:t>to be</w:t>
      </w:r>
      <w:r w:rsidRPr="00F54AEC">
        <w:t xml:space="preserve"> faster than the rate for the </w:t>
      </w:r>
      <w:r w:rsidR="003F08F6" w:rsidRPr="00F54AEC">
        <w:t>STR</w:t>
      </w:r>
      <w:r w:rsidRPr="00F54AEC">
        <w:t xml:space="preserve"> branch</w:t>
      </w:r>
      <w:r w:rsidR="003F08F6" w:rsidRPr="00F54AEC">
        <w:t xml:space="preserve"> for WT</w:t>
      </w:r>
      <w:r w:rsidR="00A46D63" w:rsidRPr="00F54AEC">
        <w:t>1</w:t>
      </w:r>
      <w:r w:rsidRPr="00F54AEC">
        <w:t xml:space="preserve">. </w:t>
      </w:r>
      <w:r w:rsidR="003F08F6" w:rsidRPr="00F54AEC">
        <w:t>Both test cases</w:t>
      </w:r>
      <w:r w:rsidRPr="00F54AEC">
        <w:t xml:space="preserve"> </w:t>
      </w:r>
      <w:r w:rsidR="003F08F6" w:rsidRPr="00F54AEC">
        <w:t>refutes</w:t>
      </w:r>
      <w:r w:rsidRPr="00F54AEC">
        <w:t xml:space="preserve"> the hypothesis that GSD species would have faster evolutionary rates than TSD species given that TSD is ancestral. </w:t>
      </w:r>
      <w:r w:rsidR="00BA7ADD" w:rsidRPr="00F54AEC">
        <w:t>There was no c</w:t>
      </w:r>
      <w:r w:rsidR="00AF1BD6" w:rsidRPr="00F54AEC">
        <w:t>lear trend in any other groups</w:t>
      </w:r>
      <w:r w:rsidR="003F08F6" w:rsidRPr="00F54AEC">
        <w:t xml:space="preserve">. Additionally, these differences were observed in the gene WT1 which </w:t>
      </w:r>
      <w:r w:rsidR="00F54AEC" w:rsidRPr="00F54AEC">
        <w:t xml:space="preserve">is an example of a gene that has exhibited conserved thermosensitivity across two greatly diverged turtle lineages, counter to what was predicted. </w:t>
      </w:r>
      <w:r w:rsidR="00F54AEC">
        <w:t xml:space="preserve">Rather, SF1 </w:t>
      </w:r>
      <w:r w:rsidR="00514DFA">
        <w:t xml:space="preserve">(which has </w:t>
      </w:r>
      <w:commentRangeStart w:id="8"/>
      <w:r w:rsidR="00514DFA">
        <w:t>lost thermosensitivity</w:t>
      </w:r>
      <w:commentRangeEnd w:id="8"/>
      <w:r w:rsidR="00514DFA">
        <w:rPr>
          <w:rStyle w:val="CommentReference"/>
        </w:rPr>
        <w:commentReference w:id="8"/>
      </w:r>
      <w:r w:rsidR="00514DFA">
        <w:t xml:space="preserve">) </w:t>
      </w:r>
      <w:r w:rsidR="00F54AEC">
        <w:t>showed no differences in evolutionary rates between any of the lineages tested.</w:t>
      </w:r>
    </w:p>
    <w:p w14:paraId="739AF27A" w14:textId="77777777" w:rsidR="003F08F6" w:rsidRDefault="003F08F6">
      <w:pPr>
        <w:rPr>
          <w:highlight w:val="yellow"/>
        </w:rPr>
      </w:pPr>
    </w:p>
    <w:p w14:paraId="71AFFA53" w14:textId="559136F6" w:rsidR="00A46D63" w:rsidRPr="00514DFA" w:rsidRDefault="00A46D63">
      <w:r w:rsidRPr="00514DFA">
        <w:t>The difference</w:t>
      </w:r>
      <w:r w:rsidR="00F54AEC" w:rsidRPr="00514DFA">
        <w:t>s</w:t>
      </w:r>
      <w:r w:rsidRPr="00514DFA">
        <w:t xml:space="preserve"> present in this group could be due to greater divergence present between these two species relative to other groupings as test groups are not comparable because they are not controlled for divergence times. </w:t>
      </w:r>
      <w:r w:rsidR="00F54AEC" w:rsidRPr="00514DFA">
        <w:t>Using test groups (as was done here)</w:t>
      </w:r>
      <w:r w:rsidR="000A1EF4" w:rsidRPr="00514DFA">
        <w:t xml:space="preserve"> is perhaps not the most desirable way to test for differences based on </w:t>
      </w:r>
      <w:r w:rsidR="00514DFA">
        <w:t>sex determination mechanisms</w:t>
      </w:r>
      <w:r w:rsidR="000A1EF4" w:rsidRPr="00514DFA">
        <w:t xml:space="preserve"> as it divides up the data, limited the power of the analysis. </w:t>
      </w:r>
    </w:p>
    <w:p w14:paraId="1F617DCC" w14:textId="77777777" w:rsidR="00A46D63" w:rsidRDefault="00A46D63"/>
    <w:p w14:paraId="32FFF330" w14:textId="36CB864D" w:rsidR="00E43E40" w:rsidRDefault="00A46D63">
      <w:commentRangeStart w:id="9"/>
      <w:r>
        <w:t xml:space="preserve">Indeed, when the CPI vs ASP was tested (the pairing that led to the proposed hypotheses) the LRT did not show support for faster rates in ASP relative to CPI, even though SF1 has exhibited lost thermosensitivity. </w:t>
      </w:r>
      <w:commentRangeEnd w:id="9"/>
      <w:r w:rsidR="003A08F9">
        <w:rPr>
          <w:rStyle w:val="CommentReference"/>
        </w:rPr>
        <w:commentReference w:id="9"/>
      </w:r>
    </w:p>
    <w:p w14:paraId="20214EAF" w14:textId="77777777" w:rsidR="00E43E40" w:rsidRDefault="00E43E40"/>
    <w:p w14:paraId="71AA974E" w14:textId="5A53FB4C" w:rsidR="00A46D63" w:rsidRDefault="00A46D63">
      <w:r w:rsidRPr="00514DFA">
        <w:t xml:space="preserve">Results for WT1 were </w:t>
      </w:r>
      <w:r w:rsidR="00514DFA" w:rsidRPr="00514DFA">
        <w:t>in</w:t>
      </w:r>
      <w:r w:rsidRPr="00514DFA">
        <w:t>consistent with the hypothesis</w:t>
      </w:r>
      <w:r w:rsidR="0038321D" w:rsidRPr="00514DFA">
        <w:t xml:space="preserve"> that TSD and GSD species would exhibit similar rates of evolution since it represents a gene with </w:t>
      </w:r>
      <w:r w:rsidR="00514DFA" w:rsidRPr="00514DFA">
        <w:t>conserved</w:t>
      </w:r>
      <w:r w:rsidR="0038321D" w:rsidRPr="00514DFA">
        <w:t xml:space="preserve"> thermosensitivity. </w:t>
      </w:r>
      <w:r w:rsidR="00514DFA" w:rsidRPr="00514DFA">
        <w:t xml:space="preserve">Likewise results for SF1 were inconsistent with the hypothesis that TSD and GSD species would exhibit different rates of evolution as a result of its </w:t>
      </w:r>
      <w:r w:rsidR="00514DFA" w:rsidRPr="00161621">
        <w:rPr>
          <w:highlight w:val="yellow"/>
        </w:rPr>
        <w:t>lost thermosensitivity</w:t>
      </w:r>
      <w:r w:rsidR="00514DFA" w:rsidRPr="00514DFA">
        <w:t xml:space="preserve">. </w:t>
      </w:r>
      <w:r w:rsidR="0038321D" w:rsidRPr="00514DFA">
        <w:t>It is possible</w:t>
      </w:r>
      <w:r w:rsidRPr="00514DFA">
        <w:t xml:space="preserve"> there is a large constraint on </w:t>
      </w:r>
      <w:r w:rsidR="0038321D" w:rsidRPr="00514DFA">
        <w:t xml:space="preserve">the evolution of </w:t>
      </w:r>
      <w:r w:rsidRPr="00514DFA">
        <w:t>these genes as they are important for sex determination</w:t>
      </w:r>
      <w:r w:rsidR="00A55A12">
        <w:t xml:space="preserve"> (ref)</w:t>
      </w:r>
      <w:r w:rsidRPr="00514DFA">
        <w:t>.</w:t>
      </w:r>
      <w:r>
        <w:t xml:space="preserve"> </w:t>
      </w:r>
      <w:r w:rsidR="00514DFA">
        <w:t>It is also possible that coding sequences are not the best region in which to test this question. Coding sequences are more likely to be under strong negative selection because of the potential importance of a gene product’s function</w:t>
      </w:r>
      <w:r w:rsidR="00A55A12">
        <w:t xml:space="preserve"> (ref?)</w:t>
      </w:r>
      <w:r w:rsidR="00514DFA">
        <w:t xml:space="preserve">. Perhaps promoter sequence would better explain the patterns of thermosensitivity observed in these turtles. </w:t>
      </w:r>
      <w:r w:rsidR="00C15B23">
        <w:t>Due to turtles being non-model organisms, obtaining promoter sequences is much more difficult than coding sequences.</w:t>
      </w:r>
    </w:p>
    <w:p w14:paraId="4281B6DE" w14:textId="77777777" w:rsidR="00335D7B" w:rsidRDefault="00335D7B"/>
    <w:p w14:paraId="254EDC83" w14:textId="6499CF3B" w:rsidR="00063BCE" w:rsidRDefault="00AE0568">
      <w:r>
        <w:t xml:space="preserve">Testing for differences in rates of evolution on branches believed to show </w:t>
      </w:r>
      <w:r w:rsidR="00F107E0">
        <w:t>TSD</w:t>
      </w:r>
      <w:r w:rsidR="00F107E0">
        <w:sym w:font="Wingdings" w:char="F0E0"/>
      </w:r>
      <w:r w:rsidR="00F107E0">
        <w:t>GSD transition</w:t>
      </w:r>
      <w:r>
        <w:t xml:space="preserve">s did not show any difference between those branches and the rest of the tree for either gene suggesting that transitions in sex determination mechanisms may not result in increased evolutionary results for these two genes. </w:t>
      </w:r>
      <w:r w:rsidR="00C15B23">
        <w:t xml:space="preserve">These results also refute the hypotheses as they show evidence against transitions of GSD being associated with faster evolutionary rates. </w:t>
      </w:r>
      <w:r>
        <w:t xml:space="preserve">Another similar test that could be done, would to be test the rates on branches that exhibited reversions from GSD back to TSD. </w:t>
      </w:r>
      <w:r w:rsidR="00063BCE">
        <w:t xml:space="preserve">PEX </w:t>
      </w:r>
      <w:r w:rsidR="00A55A12">
        <w:t xml:space="preserve">is hypothesized to have </w:t>
      </w:r>
      <w:r w:rsidR="00063BCE">
        <w:t>exhibited a second transition</w:t>
      </w:r>
      <w:r w:rsidR="00A55A12">
        <w:t xml:space="preserve"> (Valenzuela and Adams 2011)</w:t>
      </w:r>
      <w:r w:rsidR="00063BCE">
        <w:t>, perhaps owing to its greater evolution rate</w:t>
      </w:r>
      <w:r w:rsidR="00C15B23">
        <w:t xml:space="preserve">. </w:t>
      </w:r>
      <w:r w:rsidR="00063BCE" w:rsidRPr="001600E1">
        <w:rPr>
          <w:highlight w:val="yellow"/>
        </w:rPr>
        <w:t>(I should test second transition branches as well</w:t>
      </w:r>
      <w:r w:rsidR="001600E1">
        <w:rPr>
          <w:highlight w:val="yellow"/>
        </w:rPr>
        <w:t xml:space="preserve"> as well as all transition branches</w:t>
      </w:r>
      <w:r w:rsidR="00063BCE" w:rsidRPr="001600E1">
        <w:rPr>
          <w:highlight w:val="yellow"/>
        </w:rPr>
        <w:t>)</w:t>
      </w:r>
    </w:p>
    <w:p w14:paraId="7CB73B05" w14:textId="77777777" w:rsidR="0060732E" w:rsidRDefault="0060732E"/>
    <w:p w14:paraId="2AE367BC" w14:textId="39680BCA" w:rsidR="00A74C9E" w:rsidRDefault="0060732E">
      <w:r w:rsidRPr="0060732E">
        <w:rPr>
          <w:highlight w:val="yellow"/>
        </w:rPr>
        <w:t>{Bob’s findings on the species level when using more genes}</w:t>
      </w:r>
    </w:p>
    <w:p w14:paraId="05514542" w14:textId="77777777" w:rsidR="00674B1C" w:rsidRDefault="00674B1C">
      <w:r>
        <w:lastRenderedPageBreak/>
        <w:t>References</w:t>
      </w:r>
    </w:p>
    <w:p w14:paraId="6799147B" w14:textId="77777777" w:rsidR="00331487" w:rsidRDefault="00331487"/>
    <w:p w14:paraId="76B39330" w14:textId="66653BD3" w:rsidR="00331487" w:rsidRDefault="00331487">
      <w:proofErr w:type="spellStart"/>
      <w:r>
        <w:t>Literman</w:t>
      </w:r>
      <w:proofErr w:type="spellEnd"/>
      <w:r>
        <w:t xml:space="preserve"> et al 2017</w:t>
      </w:r>
    </w:p>
    <w:p w14:paraId="2D746C23" w14:textId="77777777" w:rsidR="00331487" w:rsidRDefault="00331487"/>
    <w:p w14:paraId="54B507EF" w14:textId="18E16F77" w:rsidR="00331487" w:rsidRDefault="00331487">
      <w:r>
        <w:t>Radhakrishnan et al 201#</w:t>
      </w:r>
    </w:p>
    <w:p w14:paraId="3FFE4673" w14:textId="77777777" w:rsidR="00331487" w:rsidRDefault="00331487"/>
    <w:p w14:paraId="1B7DD8DD" w14:textId="45F54557" w:rsidR="00331487" w:rsidRDefault="00331487">
      <w:r>
        <w:t>Valenzuela and Adams 2011</w:t>
      </w:r>
    </w:p>
    <w:sectPr w:rsidR="00331487" w:rsidSect="00D121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4-09T12:23:00Z" w:initials="MOU">
    <w:p w14:paraId="2287FA6E" w14:textId="77777777" w:rsidR="003C1197" w:rsidRDefault="003C1197">
      <w:pPr>
        <w:pStyle w:val="CommentText"/>
      </w:pPr>
      <w:r>
        <w:rPr>
          <w:rStyle w:val="CommentReference"/>
        </w:rPr>
        <w:annotationRef/>
      </w:r>
      <w:r>
        <w:t>Specific questions for reviewer:</w:t>
      </w:r>
    </w:p>
    <w:p w14:paraId="559F1D02" w14:textId="77777777" w:rsidR="003C1197" w:rsidRDefault="003C1197">
      <w:pPr>
        <w:pStyle w:val="CommentText"/>
      </w:pPr>
    </w:p>
    <w:p w14:paraId="33AAFC9A" w14:textId="77777777" w:rsidR="0013730B" w:rsidRDefault="003C1197">
      <w:pPr>
        <w:pStyle w:val="CommentText"/>
      </w:pPr>
      <w:r>
        <w:t>Do you think my method appropriately controlled for time?</w:t>
      </w:r>
    </w:p>
    <w:p w14:paraId="1C9272A0" w14:textId="77777777" w:rsidR="0013730B" w:rsidRDefault="0013730B">
      <w:pPr>
        <w:pStyle w:val="CommentText"/>
      </w:pPr>
    </w:p>
    <w:p w14:paraId="5428C7C4" w14:textId="769C04AC" w:rsidR="003C1197" w:rsidRDefault="0013730B">
      <w:pPr>
        <w:pStyle w:val="CommentText"/>
      </w:pPr>
      <w:r>
        <w:t xml:space="preserve">The hypothesis testing is phylogenetically informed, but the results here do not involve building any trees. Do you think this is one of those “this isn’t a phylogenetics project” situations? </w:t>
      </w:r>
      <w:r w:rsidR="003C1197">
        <w:t xml:space="preserve"> </w:t>
      </w:r>
    </w:p>
    <w:p w14:paraId="111D2C48" w14:textId="77777777" w:rsidR="00101429" w:rsidRDefault="00101429">
      <w:pPr>
        <w:pStyle w:val="CommentText"/>
      </w:pPr>
    </w:p>
    <w:p w14:paraId="27387BF5" w14:textId="1A7EF3AF" w:rsidR="00101429" w:rsidRDefault="00101429">
      <w:pPr>
        <w:pStyle w:val="CommentText"/>
      </w:pPr>
      <w:r>
        <w:t>I made some gene trees, but ended up using the species tree for the hypothesis testing that I did. I could potentially include them, but I’m not sure how to make the</w:t>
      </w:r>
      <w:r w:rsidR="00BB79CA">
        <w:t>m</w:t>
      </w:r>
      <w:r>
        <w:t xml:space="preserve"> interesting. </w:t>
      </w:r>
    </w:p>
  </w:comment>
  <w:comment w:id="2" w:author="Miao, Ting [GENGM]" w:date="2018-04-16T14:04:00Z" w:initials="MT[">
    <w:p w14:paraId="4EB0B0E1" w14:textId="77777777" w:rsidR="00615AC7" w:rsidRDefault="00615AC7">
      <w:pPr>
        <w:pStyle w:val="CommentText"/>
      </w:pPr>
      <w:r>
        <w:rPr>
          <w:rStyle w:val="CommentReference"/>
        </w:rPr>
        <w:annotationRef/>
      </w:r>
    </w:p>
    <w:p w14:paraId="0BFFF8FE" w14:textId="2C4E30BE" w:rsidR="00615AC7" w:rsidRDefault="00615AC7">
      <w:pPr>
        <w:pStyle w:val="CommentText"/>
      </w:pPr>
      <w:r>
        <w:rPr>
          <w:rFonts w:hint="eastAsia"/>
        </w:rPr>
        <w:t xml:space="preserve">I think it is fine to not involve trees in </w:t>
      </w:r>
      <w:r>
        <w:t>your</w:t>
      </w:r>
      <w:r>
        <w:rPr>
          <w:rFonts w:hint="eastAsia"/>
        </w:rPr>
        <w:t xml:space="preserve"> project</w:t>
      </w:r>
      <w:r>
        <w:t xml:space="preserve"> as long las you are explaining a phylogenetics problem. And I see the species tree is more important for testing your hypothesis, however, as an audience, I’d like to see your gene trees and know a little bit the differences between the gene trees and the species tree. </w:t>
      </w:r>
    </w:p>
  </w:comment>
  <w:comment w:id="4" w:author="Miao, Ting [GENGM]" w:date="2018-04-15T20:37:00Z" w:initials="MT[">
    <w:p w14:paraId="2F3BBC63" w14:textId="2618C0F5" w:rsidR="002054EF" w:rsidRDefault="002054EF">
      <w:pPr>
        <w:pStyle w:val="CommentText"/>
      </w:pPr>
      <w:r>
        <w:rPr>
          <w:rStyle w:val="CommentReference"/>
        </w:rPr>
        <w:annotationRef/>
      </w:r>
      <w:r>
        <w:rPr>
          <w:rFonts w:hint="eastAsia"/>
        </w:rPr>
        <w:t>Full name</w:t>
      </w:r>
      <w:r>
        <w:t>?</w:t>
      </w:r>
    </w:p>
  </w:comment>
  <w:comment w:id="3" w:author="Microsoft Office User" w:date="2018-04-09T12:26:00Z" w:initials="MOU">
    <w:p w14:paraId="19E9ABF4" w14:textId="535B9F2D" w:rsidR="00553B44" w:rsidRDefault="00553B44">
      <w:pPr>
        <w:pStyle w:val="CommentText"/>
      </w:pPr>
      <w:r>
        <w:rPr>
          <w:rStyle w:val="CommentReference"/>
        </w:rPr>
        <w:annotationRef/>
      </w:r>
      <w:r w:rsidR="00394A5C">
        <w:t>Need to tweak to better match project and discussion</w:t>
      </w:r>
    </w:p>
  </w:comment>
  <w:comment w:id="8" w:author="Microsoft Office User" w:date="2018-04-11T17:16:00Z" w:initials="MOU">
    <w:p w14:paraId="4B3DA27C" w14:textId="77777777" w:rsidR="00514DFA" w:rsidRDefault="00514DFA">
      <w:pPr>
        <w:pStyle w:val="CommentText"/>
      </w:pPr>
      <w:r>
        <w:rPr>
          <w:rStyle w:val="CommentReference"/>
        </w:rPr>
        <w:annotationRef/>
      </w:r>
      <w:r>
        <w:t>Perhaps inappropriate wording. Based on two things</w:t>
      </w:r>
    </w:p>
    <w:p w14:paraId="2F47313D" w14:textId="77777777" w:rsidR="00514DFA" w:rsidRDefault="00514DFA">
      <w:pPr>
        <w:pStyle w:val="CommentText"/>
      </w:pPr>
      <w:r>
        <w:t>That TSD is ancestral</w:t>
      </w:r>
    </w:p>
    <w:p w14:paraId="6F752E57" w14:textId="77777777" w:rsidR="00514DFA" w:rsidRDefault="00514DFA">
      <w:pPr>
        <w:pStyle w:val="CommentText"/>
      </w:pPr>
      <w:r>
        <w:t>That SF1 is an important sex determination gene</w:t>
      </w:r>
    </w:p>
    <w:p w14:paraId="7B644337" w14:textId="77D2ADE9" w:rsidR="00514DFA" w:rsidRDefault="00514DFA">
      <w:pPr>
        <w:pStyle w:val="CommentText"/>
      </w:pPr>
      <w:r>
        <w:t>While both supported, perhaps “lost” is assuming too much.</w:t>
      </w:r>
    </w:p>
  </w:comment>
  <w:comment w:id="9" w:author="Microsoft Office User" w:date="2018-04-11T17:17:00Z" w:initials="MOU">
    <w:p w14:paraId="005D6FB3" w14:textId="36685877" w:rsidR="003A08F9" w:rsidRDefault="003A08F9">
      <w:pPr>
        <w:pStyle w:val="CommentText"/>
      </w:pPr>
      <w:r>
        <w:rPr>
          <w:rStyle w:val="CommentReference"/>
        </w:rPr>
        <w:annotationRef/>
      </w:r>
      <w:r>
        <w:t>Awkward placement currently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387BF5" w15:done="0"/>
  <w15:commentEx w15:paraId="0BFFF8FE" w15:done="0"/>
  <w15:commentEx w15:paraId="2F3BBC63" w15:done="0"/>
  <w15:commentEx w15:paraId="19E9ABF4" w15:done="0"/>
  <w15:commentEx w15:paraId="7B644337" w15:done="0"/>
  <w15:commentEx w15:paraId="005D6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387BF5" w16cid:durableId="1E75D9B5"/>
  <w16cid:commentId w16cid:paraId="0BFFF8FE" w16cid:durableId="1E7F2C08"/>
  <w16cid:commentId w16cid:paraId="2F3BBC63" w16cid:durableId="1E7E3681"/>
  <w16cid:commentId w16cid:paraId="19E9ABF4" w16cid:durableId="1E75DA68"/>
  <w16cid:commentId w16cid:paraId="7B644337" w16cid:durableId="1E78C153"/>
  <w16cid:commentId w16cid:paraId="005D6FB3" w16cid:durableId="1E78C1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ao, Ting [GENGM]">
    <w15:presenceInfo w15:providerId="Windows Live" w15:userId="49fe7baf-bc71-4136-8299-fd1a42978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C"/>
    <w:rsid w:val="00022ABC"/>
    <w:rsid w:val="00063BCE"/>
    <w:rsid w:val="000668C6"/>
    <w:rsid w:val="00072849"/>
    <w:rsid w:val="00090E93"/>
    <w:rsid w:val="00093525"/>
    <w:rsid w:val="000A1EF4"/>
    <w:rsid w:val="000F28A0"/>
    <w:rsid w:val="00101429"/>
    <w:rsid w:val="00101714"/>
    <w:rsid w:val="0013730B"/>
    <w:rsid w:val="0015245C"/>
    <w:rsid w:val="00157891"/>
    <w:rsid w:val="001600E1"/>
    <w:rsid w:val="00161621"/>
    <w:rsid w:val="00172D31"/>
    <w:rsid w:val="001C77C4"/>
    <w:rsid w:val="002054EF"/>
    <w:rsid w:val="0024340B"/>
    <w:rsid w:val="002A4018"/>
    <w:rsid w:val="00331487"/>
    <w:rsid w:val="00335D7B"/>
    <w:rsid w:val="00353A7E"/>
    <w:rsid w:val="0035667E"/>
    <w:rsid w:val="0038321D"/>
    <w:rsid w:val="00394A5C"/>
    <w:rsid w:val="003A08F9"/>
    <w:rsid w:val="003A2B56"/>
    <w:rsid w:val="003C1197"/>
    <w:rsid w:val="003F08F6"/>
    <w:rsid w:val="004124A4"/>
    <w:rsid w:val="0045425F"/>
    <w:rsid w:val="004C1E83"/>
    <w:rsid w:val="004D0355"/>
    <w:rsid w:val="005126B8"/>
    <w:rsid w:val="00514DFA"/>
    <w:rsid w:val="005446A1"/>
    <w:rsid w:val="00553B44"/>
    <w:rsid w:val="00557C79"/>
    <w:rsid w:val="005643D2"/>
    <w:rsid w:val="005908F4"/>
    <w:rsid w:val="005A39C7"/>
    <w:rsid w:val="005A473E"/>
    <w:rsid w:val="005E1F81"/>
    <w:rsid w:val="0060732E"/>
    <w:rsid w:val="00615AC7"/>
    <w:rsid w:val="006223BA"/>
    <w:rsid w:val="006450EA"/>
    <w:rsid w:val="00655DD1"/>
    <w:rsid w:val="00656FEE"/>
    <w:rsid w:val="00674B1C"/>
    <w:rsid w:val="006A48BE"/>
    <w:rsid w:val="006A78EA"/>
    <w:rsid w:val="00722C59"/>
    <w:rsid w:val="0077534A"/>
    <w:rsid w:val="007A4C58"/>
    <w:rsid w:val="00812704"/>
    <w:rsid w:val="00823415"/>
    <w:rsid w:val="0089765C"/>
    <w:rsid w:val="008A6A07"/>
    <w:rsid w:val="008B1D6F"/>
    <w:rsid w:val="008B6722"/>
    <w:rsid w:val="00985F4D"/>
    <w:rsid w:val="009A4AF4"/>
    <w:rsid w:val="009A6DBB"/>
    <w:rsid w:val="00A46D63"/>
    <w:rsid w:val="00A55A12"/>
    <w:rsid w:val="00A62CE5"/>
    <w:rsid w:val="00A74C9E"/>
    <w:rsid w:val="00AC409B"/>
    <w:rsid w:val="00AE0568"/>
    <w:rsid w:val="00AF1BD6"/>
    <w:rsid w:val="00B44636"/>
    <w:rsid w:val="00B616DB"/>
    <w:rsid w:val="00B764A8"/>
    <w:rsid w:val="00B81DD3"/>
    <w:rsid w:val="00BA6C79"/>
    <w:rsid w:val="00BA7ADD"/>
    <w:rsid w:val="00BB79CA"/>
    <w:rsid w:val="00C15B23"/>
    <w:rsid w:val="00C27C50"/>
    <w:rsid w:val="00C91A17"/>
    <w:rsid w:val="00CA2053"/>
    <w:rsid w:val="00CE412E"/>
    <w:rsid w:val="00D121EF"/>
    <w:rsid w:val="00D33425"/>
    <w:rsid w:val="00E018C6"/>
    <w:rsid w:val="00E3207A"/>
    <w:rsid w:val="00E43E40"/>
    <w:rsid w:val="00EF52E3"/>
    <w:rsid w:val="00F107E0"/>
    <w:rsid w:val="00F24023"/>
    <w:rsid w:val="00F307EC"/>
    <w:rsid w:val="00F50B53"/>
    <w:rsid w:val="00F54AEC"/>
    <w:rsid w:val="00FB2E2D"/>
    <w:rsid w:val="00FC19A9"/>
    <w:rsid w:val="00FD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E22EC"/>
  <w14:defaultImageDpi w14:val="32767"/>
  <w15:chartTrackingRefBased/>
  <w15:docId w15:val="{90B156D8-E72E-5F4E-AFE8-D19D63B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197"/>
    <w:rPr>
      <w:sz w:val="16"/>
      <w:szCs w:val="16"/>
    </w:rPr>
  </w:style>
  <w:style w:type="paragraph" w:styleId="CommentText">
    <w:name w:val="annotation text"/>
    <w:basedOn w:val="Normal"/>
    <w:link w:val="CommentTextChar"/>
    <w:uiPriority w:val="99"/>
    <w:semiHidden/>
    <w:unhideWhenUsed/>
    <w:rsid w:val="003C1197"/>
    <w:rPr>
      <w:sz w:val="20"/>
      <w:szCs w:val="20"/>
    </w:rPr>
  </w:style>
  <w:style w:type="character" w:customStyle="1" w:styleId="CommentTextChar">
    <w:name w:val="Comment Text Char"/>
    <w:basedOn w:val="DefaultParagraphFont"/>
    <w:link w:val="CommentText"/>
    <w:uiPriority w:val="99"/>
    <w:semiHidden/>
    <w:rsid w:val="003C1197"/>
    <w:rPr>
      <w:sz w:val="20"/>
      <w:szCs w:val="20"/>
    </w:rPr>
  </w:style>
  <w:style w:type="paragraph" w:styleId="CommentSubject">
    <w:name w:val="annotation subject"/>
    <w:basedOn w:val="CommentText"/>
    <w:next w:val="CommentText"/>
    <w:link w:val="CommentSubjectChar"/>
    <w:uiPriority w:val="99"/>
    <w:semiHidden/>
    <w:unhideWhenUsed/>
    <w:rsid w:val="003C1197"/>
    <w:rPr>
      <w:b/>
      <w:bCs/>
    </w:rPr>
  </w:style>
  <w:style w:type="character" w:customStyle="1" w:styleId="CommentSubjectChar">
    <w:name w:val="Comment Subject Char"/>
    <w:basedOn w:val="CommentTextChar"/>
    <w:link w:val="CommentSubject"/>
    <w:uiPriority w:val="99"/>
    <w:semiHidden/>
    <w:rsid w:val="003C1197"/>
    <w:rPr>
      <w:b/>
      <w:bCs/>
      <w:sz w:val="20"/>
      <w:szCs w:val="20"/>
    </w:rPr>
  </w:style>
  <w:style w:type="paragraph" w:styleId="BalloonText">
    <w:name w:val="Balloon Text"/>
    <w:basedOn w:val="Normal"/>
    <w:link w:val="BalloonTextChar"/>
    <w:uiPriority w:val="99"/>
    <w:semiHidden/>
    <w:unhideWhenUsed/>
    <w:rsid w:val="003C1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197"/>
    <w:rPr>
      <w:rFonts w:ascii="Times New Roman" w:hAnsi="Times New Roman" w:cs="Times New Roman"/>
      <w:sz w:val="18"/>
      <w:szCs w:val="18"/>
    </w:rPr>
  </w:style>
  <w:style w:type="paragraph" w:styleId="Caption">
    <w:name w:val="caption"/>
    <w:basedOn w:val="Normal"/>
    <w:next w:val="Normal"/>
    <w:uiPriority w:val="35"/>
    <w:unhideWhenUsed/>
    <w:qFormat/>
    <w:rsid w:val="005126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694">
      <w:bodyDiv w:val="1"/>
      <w:marLeft w:val="0"/>
      <w:marRight w:val="0"/>
      <w:marTop w:val="0"/>
      <w:marBottom w:val="0"/>
      <w:divBdr>
        <w:top w:val="none" w:sz="0" w:space="0" w:color="auto"/>
        <w:left w:val="none" w:sz="0" w:space="0" w:color="auto"/>
        <w:bottom w:val="none" w:sz="0" w:space="0" w:color="auto"/>
        <w:right w:val="none" w:sz="0" w:space="0" w:color="auto"/>
      </w:divBdr>
    </w:div>
    <w:div w:id="262684792">
      <w:bodyDiv w:val="1"/>
      <w:marLeft w:val="0"/>
      <w:marRight w:val="0"/>
      <w:marTop w:val="0"/>
      <w:marBottom w:val="0"/>
      <w:divBdr>
        <w:top w:val="none" w:sz="0" w:space="0" w:color="auto"/>
        <w:left w:val="none" w:sz="0" w:space="0" w:color="auto"/>
        <w:bottom w:val="none" w:sz="0" w:space="0" w:color="auto"/>
        <w:right w:val="none" w:sz="0" w:space="0" w:color="auto"/>
      </w:divBdr>
    </w:div>
    <w:div w:id="535235029">
      <w:bodyDiv w:val="1"/>
      <w:marLeft w:val="0"/>
      <w:marRight w:val="0"/>
      <w:marTop w:val="0"/>
      <w:marBottom w:val="0"/>
      <w:divBdr>
        <w:top w:val="none" w:sz="0" w:space="0" w:color="auto"/>
        <w:left w:val="none" w:sz="0" w:space="0" w:color="auto"/>
        <w:bottom w:val="none" w:sz="0" w:space="0" w:color="auto"/>
        <w:right w:val="none" w:sz="0" w:space="0" w:color="auto"/>
      </w:divBdr>
    </w:div>
    <w:div w:id="618953347">
      <w:bodyDiv w:val="1"/>
      <w:marLeft w:val="0"/>
      <w:marRight w:val="0"/>
      <w:marTop w:val="0"/>
      <w:marBottom w:val="0"/>
      <w:divBdr>
        <w:top w:val="none" w:sz="0" w:space="0" w:color="auto"/>
        <w:left w:val="none" w:sz="0" w:space="0" w:color="auto"/>
        <w:bottom w:val="none" w:sz="0" w:space="0" w:color="auto"/>
        <w:right w:val="none" w:sz="0" w:space="0" w:color="auto"/>
      </w:divBdr>
    </w:div>
    <w:div w:id="640496897">
      <w:bodyDiv w:val="1"/>
      <w:marLeft w:val="0"/>
      <w:marRight w:val="0"/>
      <w:marTop w:val="0"/>
      <w:marBottom w:val="0"/>
      <w:divBdr>
        <w:top w:val="none" w:sz="0" w:space="0" w:color="auto"/>
        <w:left w:val="none" w:sz="0" w:space="0" w:color="auto"/>
        <w:bottom w:val="none" w:sz="0" w:space="0" w:color="auto"/>
        <w:right w:val="none" w:sz="0" w:space="0" w:color="auto"/>
      </w:divBdr>
    </w:div>
    <w:div w:id="1041973885">
      <w:bodyDiv w:val="1"/>
      <w:marLeft w:val="0"/>
      <w:marRight w:val="0"/>
      <w:marTop w:val="0"/>
      <w:marBottom w:val="0"/>
      <w:divBdr>
        <w:top w:val="none" w:sz="0" w:space="0" w:color="auto"/>
        <w:left w:val="none" w:sz="0" w:space="0" w:color="auto"/>
        <w:bottom w:val="none" w:sz="0" w:space="0" w:color="auto"/>
        <w:right w:val="none" w:sz="0" w:space="0" w:color="auto"/>
      </w:divBdr>
    </w:div>
    <w:div w:id="1064370635">
      <w:bodyDiv w:val="1"/>
      <w:marLeft w:val="0"/>
      <w:marRight w:val="0"/>
      <w:marTop w:val="0"/>
      <w:marBottom w:val="0"/>
      <w:divBdr>
        <w:top w:val="none" w:sz="0" w:space="0" w:color="auto"/>
        <w:left w:val="none" w:sz="0" w:space="0" w:color="auto"/>
        <w:bottom w:val="none" w:sz="0" w:space="0" w:color="auto"/>
        <w:right w:val="none" w:sz="0" w:space="0" w:color="auto"/>
      </w:divBdr>
    </w:div>
    <w:div w:id="1242134661">
      <w:bodyDiv w:val="1"/>
      <w:marLeft w:val="0"/>
      <w:marRight w:val="0"/>
      <w:marTop w:val="0"/>
      <w:marBottom w:val="0"/>
      <w:divBdr>
        <w:top w:val="none" w:sz="0" w:space="0" w:color="auto"/>
        <w:left w:val="none" w:sz="0" w:space="0" w:color="auto"/>
        <w:bottom w:val="none" w:sz="0" w:space="0" w:color="auto"/>
        <w:right w:val="none" w:sz="0" w:space="0" w:color="auto"/>
      </w:divBdr>
    </w:div>
    <w:div w:id="1409303946">
      <w:bodyDiv w:val="1"/>
      <w:marLeft w:val="0"/>
      <w:marRight w:val="0"/>
      <w:marTop w:val="0"/>
      <w:marBottom w:val="0"/>
      <w:divBdr>
        <w:top w:val="none" w:sz="0" w:space="0" w:color="auto"/>
        <w:left w:val="none" w:sz="0" w:space="0" w:color="auto"/>
        <w:bottom w:val="none" w:sz="0" w:space="0" w:color="auto"/>
        <w:right w:val="none" w:sz="0" w:space="0" w:color="auto"/>
      </w:divBdr>
    </w:div>
    <w:div w:id="1501121310">
      <w:bodyDiv w:val="1"/>
      <w:marLeft w:val="0"/>
      <w:marRight w:val="0"/>
      <w:marTop w:val="0"/>
      <w:marBottom w:val="0"/>
      <w:divBdr>
        <w:top w:val="none" w:sz="0" w:space="0" w:color="auto"/>
        <w:left w:val="none" w:sz="0" w:space="0" w:color="auto"/>
        <w:bottom w:val="none" w:sz="0" w:space="0" w:color="auto"/>
        <w:right w:val="none" w:sz="0" w:space="0" w:color="auto"/>
      </w:divBdr>
    </w:div>
    <w:div w:id="18458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2018-04-19T22:01:00Z</dcterms:created>
  <dcterms:modified xsi:type="dcterms:W3CDTF">2018-04-19T22:01:00Z</dcterms:modified>
</cp:coreProperties>
</file>